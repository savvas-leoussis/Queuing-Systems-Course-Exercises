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4474B" w14:textId="179C4499" w:rsidR="00671D5E" w:rsidRPr="00521F29" w:rsidRDefault="00671D5E" w:rsidP="00A86CD2">
      <w:pPr>
        <w:jc w:val="center"/>
        <w:rPr>
          <w:sz w:val="72"/>
          <w:szCs w:val="72"/>
        </w:rPr>
      </w:pPr>
    </w:p>
    <w:p w14:paraId="48B8E8A9" w14:textId="697EF9C7" w:rsidR="00A86CD2" w:rsidRDefault="00167F17" w:rsidP="00A86CD2">
      <w:pPr>
        <w:jc w:val="center"/>
        <w:rPr>
          <w:sz w:val="72"/>
          <w:szCs w:val="72"/>
          <w:lang w:val="el-GR"/>
        </w:rPr>
      </w:pPr>
      <w:r>
        <w:rPr>
          <w:sz w:val="72"/>
          <w:szCs w:val="72"/>
          <w:lang w:val="el-GR"/>
        </w:rPr>
        <w:t>Συστήματα Αναμονής</w:t>
      </w:r>
    </w:p>
    <w:p w14:paraId="4741240E" w14:textId="666CF522" w:rsidR="00167F17" w:rsidRPr="00167F17" w:rsidRDefault="00167F17" w:rsidP="00A86CD2">
      <w:pPr>
        <w:jc w:val="center"/>
        <w:rPr>
          <w:sz w:val="72"/>
          <w:szCs w:val="72"/>
          <w:lang w:val="el-GR"/>
        </w:rPr>
      </w:pPr>
      <w:r>
        <w:rPr>
          <w:sz w:val="72"/>
          <w:szCs w:val="72"/>
          <w:lang w:val="el-GR"/>
        </w:rPr>
        <w:t>(</w:t>
      </w:r>
      <w:r>
        <w:rPr>
          <w:sz w:val="72"/>
          <w:szCs w:val="72"/>
        </w:rPr>
        <w:t>Queuing</w:t>
      </w:r>
      <w:r w:rsidRPr="00167F17">
        <w:rPr>
          <w:sz w:val="72"/>
          <w:szCs w:val="72"/>
          <w:lang w:val="el-GR"/>
        </w:rPr>
        <w:t xml:space="preserve"> </w:t>
      </w:r>
      <w:r>
        <w:rPr>
          <w:sz w:val="72"/>
          <w:szCs w:val="72"/>
        </w:rPr>
        <w:t>Systems</w:t>
      </w:r>
      <w:r>
        <w:rPr>
          <w:sz w:val="72"/>
          <w:szCs w:val="72"/>
          <w:lang w:val="el-GR"/>
        </w:rPr>
        <w:t>)</w:t>
      </w:r>
    </w:p>
    <w:p w14:paraId="033C805F" w14:textId="194425DB" w:rsidR="00A86CD2" w:rsidRPr="005F6E77" w:rsidRDefault="00167F17" w:rsidP="00A86CD2">
      <w:pPr>
        <w:jc w:val="center"/>
        <w:rPr>
          <w:sz w:val="48"/>
          <w:szCs w:val="48"/>
          <w:lang w:val="el-GR"/>
        </w:rPr>
      </w:pPr>
      <w:r w:rsidRPr="00DA76E6">
        <w:rPr>
          <w:sz w:val="48"/>
          <w:szCs w:val="48"/>
          <w:lang w:val="el-GR"/>
        </w:rPr>
        <w:t>1</w:t>
      </w:r>
      <w:r w:rsidR="00A86CD2">
        <w:rPr>
          <w:sz w:val="48"/>
          <w:szCs w:val="48"/>
          <w:lang w:val="el-GR"/>
        </w:rPr>
        <w:t>η Εργαστηριακή Άσκηση</w:t>
      </w:r>
    </w:p>
    <w:p w14:paraId="64EB6DE9" w14:textId="36E47B61" w:rsidR="00A86CD2" w:rsidRPr="005F6E77" w:rsidRDefault="00A86CD2" w:rsidP="00A86CD2">
      <w:pPr>
        <w:jc w:val="center"/>
        <w:rPr>
          <w:sz w:val="48"/>
          <w:szCs w:val="48"/>
          <w:lang w:val="el-GR"/>
        </w:rPr>
      </w:pPr>
    </w:p>
    <w:p w14:paraId="765E1C1D" w14:textId="1369899C" w:rsidR="00A86CD2" w:rsidRPr="005F6E77" w:rsidRDefault="00A86CD2" w:rsidP="00A86CD2">
      <w:pPr>
        <w:jc w:val="center"/>
        <w:rPr>
          <w:sz w:val="48"/>
          <w:szCs w:val="48"/>
          <w:lang w:val="el-GR"/>
        </w:rPr>
      </w:pPr>
    </w:p>
    <w:p w14:paraId="52D0EFED" w14:textId="3491312A" w:rsidR="00A86CD2" w:rsidRPr="005F6E77" w:rsidRDefault="00A86CD2" w:rsidP="00A86CD2">
      <w:pPr>
        <w:jc w:val="center"/>
        <w:rPr>
          <w:sz w:val="48"/>
          <w:szCs w:val="48"/>
          <w:lang w:val="el-GR"/>
        </w:rPr>
      </w:pPr>
    </w:p>
    <w:p w14:paraId="4117D879" w14:textId="0148534F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4EB0AE2D" w14:textId="6B16E231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67F0620B" w14:textId="0BEE1DBC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48F771B0" w14:textId="57D15636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14E53754" w14:textId="38883F99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5DFC9F41" w14:textId="3F76762D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3EA075F6" w14:textId="2CDA4180" w:rsidR="00A86CD2" w:rsidRPr="005F6E77" w:rsidRDefault="00A86CD2" w:rsidP="00A86CD2">
      <w:pPr>
        <w:jc w:val="center"/>
        <w:rPr>
          <w:sz w:val="36"/>
          <w:szCs w:val="36"/>
          <w:lang w:val="el-GR"/>
        </w:rPr>
      </w:pPr>
    </w:p>
    <w:p w14:paraId="1AFF95C8" w14:textId="5A21D6B9" w:rsidR="00A86CD2" w:rsidRPr="005F6E77" w:rsidRDefault="00A86CD2" w:rsidP="00E72F99">
      <w:pPr>
        <w:rPr>
          <w:sz w:val="36"/>
          <w:szCs w:val="36"/>
          <w:lang w:val="el-GR"/>
        </w:rPr>
      </w:pPr>
    </w:p>
    <w:p w14:paraId="5F375278" w14:textId="3C1A0BC5" w:rsidR="00A86CD2" w:rsidRDefault="00A86CD2" w:rsidP="00A86CD2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Λεούσης Σάββας</w:t>
      </w:r>
    </w:p>
    <w:p w14:paraId="36D509F2" w14:textId="46AD154E" w:rsidR="00E72F99" w:rsidRDefault="00A86CD2" w:rsidP="00733DB7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Α.Μ.: 03114945</w:t>
      </w:r>
    </w:p>
    <w:p w14:paraId="63260634" w14:textId="29A41FBC" w:rsidR="00102A21" w:rsidRPr="00DA76E6" w:rsidRDefault="00167F17" w:rsidP="00167F17">
      <w:pPr>
        <w:jc w:val="center"/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lastRenderedPageBreak/>
        <w:t xml:space="preserve">Κατανομή </w:t>
      </w:r>
      <w:r>
        <w:rPr>
          <w:sz w:val="36"/>
          <w:szCs w:val="36"/>
          <w:u w:val="single"/>
        </w:rPr>
        <w:t>Poisson</w:t>
      </w:r>
    </w:p>
    <w:p w14:paraId="6179D5CD" w14:textId="4E1F550D" w:rsidR="00167F17" w:rsidRPr="00167F17" w:rsidRDefault="00167F17" w:rsidP="00167F17">
      <w:pPr>
        <w:pStyle w:val="ListParagraph"/>
        <w:numPr>
          <w:ilvl w:val="0"/>
          <w:numId w:val="13"/>
        </w:numPr>
        <w:rPr>
          <w:sz w:val="24"/>
          <w:szCs w:val="24"/>
          <w:u w:val="single"/>
          <w:lang w:val="el-GR"/>
        </w:rPr>
      </w:pPr>
      <w:r>
        <w:rPr>
          <w:noProof/>
          <w:sz w:val="24"/>
          <w:szCs w:val="24"/>
          <w:u w:val="single"/>
          <w:lang w:val="el-GR"/>
        </w:rPr>
        <w:drawing>
          <wp:anchor distT="0" distB="0" distL="114300" distR="114300" simplePos="0" relativeHeight="251658240" behindDoc="0" locked="0" layoutInCell="1" allowOverlap="1" wp14:anchorId="2EF15A92" wp14:editId="2268A64D">
            <wp:simplePos x="0" y="0"/>
            <wp:positionH relativeFrom="margin">
              <wp:align>right</wp:align>
            </wp:positionH>
            <wp:positionV relativeFrom="paragraph">
              <wp:posOffset>820420</wp:posOffset>
            </wp:positionV>
            <wp:extent cx="5943600" cy="44481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l-GR"/>
        </w:rPr>
        <w:t xml:space="preserve">Παρακάτω σχεδιάστηκε η συνάρτηση μάζας πιθανότητας  των κατανομών </w:t>
      </w:r>
      <w:r>
        <w:rPr>
          <w:sz w:val="24"/>
          <w:szCs w:val="24"/>
        </w:rPr>
        <w:t>Poisson</w:t>
      </w:r>
      <w:r w:rsidRPr="00167F1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με </w:t>
      </w:r>
      <w:r w:rsidRPr="00167F17">
        <w:rPr>
          <w:sz w:val="24"/>
          <w:szCs w:val="24"/>
          <w:lang w:val="el-GR"/>
        </w:rPr>
        <w:t xml:space="preserve">παραμέτρους λ={3,10,50}. </w:t>
      </w:r>
      <w:r>
        <w:rPr>
          <w:sz w:val="24"/>
          <w:szCs w:val="24"/>
          <w:lang w:val="el-GR"/>
        </w:rPr>
        <w:t xml:space="preserve">Η κάθε κατανομή παρουσιάζει την μέγιστη τιμή της για </w:t>
      </w:r>
      <w:r>
        <w:rPr>
          <w:sz w:val="24"/>
          <w:szCs w:val="24"/>
        </w:rPr>
        <w:t>k</w:t>
      </w:r>
      <w:r w:rsidRPr="00167F17">
        <w:rPr>
          <w:sz w:val="24"/>
          <w:szCs w:val="24"/>
          <w:lang w:val="el-GR"/>
        </w:rPr>
        <w:t>=</w:t>
      </w:r>
      <w:r>
        <w:rPr>
          <w:sz w:val="24"/>
          <w:szCs w:val="24"/>
          <w:lang w:val="el-GR"/>
        </w:rPr>
        <w:t xml:space="preserve">λ, δηλαδή η κατανομή με λ=3 εμφανίζει την μέγιστη τιμή της για </w:t>
      </w:r>
      <w:r>
        <w:rPr>
          <w:sz w:val="24"/>
          <w:szCs w:val="24"/>
        </w:rPr>
        <w:t>k</w:t>
      </w:r>
      <w:r w:rsidRPr="00167F17">
        <w:rPr>
          <w:sz w:val="24"/>
          <w:szCs w:val="24"/>
          <w:lang w:val="el-GR"/>
        </w:rPr>
        <w:t xml:space="preserve">=3, </w:t>
      </w:r>
      <w:r>
        <w:rPr>
          <w:sz w:val="24"/>
          <w:szCs w:val="24"/>
          <w:lang w:val="el-GR"/>
        </w:rPr>
        <w:t xml:space="preserve">η κατανομή με λ=10 για </w:t>
      </w:r>
      <w:r>
        <w:rPr>
          <w:sz w:val="24"/>
          <w:szCs w:val="24"/>
        </w:rPr>
        <w:t>k</w:t>
      </w:r>
      <w:r>
        <w:rPr>
          <w:sz w:val="24"/>
          <w:szCs w:val="24"/>
          <w:lang w:val="el-GR"/>
        </w:rPr>
        <w:t>=10</w:t>
      </w:r>
      <w:r w:rsidRPr="00167F1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η κατανομή με λ=50 για </w:t>
      </w:r>
      <w:r>
        <w:rPr>
          <w:sz w:val="24"/>
          <w:szCs w:val="24"/>
        </w:rPr>
        <w:t>k</w:t>
      </w:r>
      <w:r w:rsidRPr="00167F17">
        <w:rPr>
          <w:sz w:val="24"/>
          <w:szCs w:val="24"/>
          <w:lang w:val="el-GR"/>
        </w:rPr>
        <w:t xml:space="preserve">=50 </w:t>
      </w:r>
      <w:r>
        <w:rPr>
          <w:sz w:val="24"/>
          <w:szCs w:val="24"/>
          <w:lang w:val="el-GR"/>
        </w:rPr>
        <w:t>αντίστοιχα</w:t>
      </w:r>
      <w:r w:rsidRPr="00167F17">
        <w:rPr>
          <w:sz w:val="24"/>
          <w:szCs w:val="24"/>
          <w:lang w:val="el-GR"/>
        </w:rPr>
        <w:t>.</w:t>
      </w:r>
    </w:p>
    <w:p w14:paraId="418DE51F" w14:textId="78159E46" w:rsidR="00CF1788" w:rsidRPr="00CF1788" w:rsidRDefault="00167F17" w:rsidP="00CF1788">
      <w:pPr>
        <w:pStyle w:val="ListParagraph"/>
        <w:numPr>
          <w:ilvl w:val="0"/>
          <w:numId w:val="13"/>
        </w:numPr>
        <w:rPr>
          <w:sz w:val="24"/>
          <w:szCs w:val="24"/>
          <w:u w:val="single"/>
          <w:lang w:val="el-GR"/>
        </w:rPr>
      </w:pPr>
      <w:r>
        <w:rPr>
          <w:sz w:val="24"/>
          <w:szCs w:val="24"/>
          <w:lang w:val="el-GR"/>
        </w:rPr>
        <w:t xml:space="preserve">Η μέση τιμή και η διακύμανση της κατανομής </w:t>
      </w:r>
      <w:r>
        <w:rPr>
          <w:sz w:val="24"/>
          <w:szCs w:val="24"/>
        </w:rPr>
        <w:t>Poisson</w:t>
      </w:r>
      <w:r w:rsidR="00CF1788">
        <w:rPr>
          <w:sz w:val="24"/>
          <w:szCs w:val="24"/>
          <w:lang w:val="el-GR"/>
        </w:rPr>
        <w:t xml:space="preserve"> με λ=30</w:t>
      </w:r>
      <w:r w:rsidRPr="00167F1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έπειτα από υπολογισμό προκύπτουν ότι είναι</w:t>
      </w:r>
      <w:r w:rsidR="00CF1788">
        <w:rPr>
          <w:sz w:val="24"/>
          <w:szCs w:val="24"/>
          <w:lang w:val="el-GR"/>
        </w:rPr>
        <w:t xml:space="preserve"> ίσες με 30, πράγμα το οποίο είναι λογικό, εφόσον επιβεβαιώνεται και από την προηγούμενη γραφική αναπαράσταση από τις υπόλοιπες κατανομές</w:t>
      </w:r>
      <w:r w:rsidR="00CF1788" w:rsidRPr="00CF1788">
        <w:rPr>
          <w:sz w:val="24"/>
          <w:szCs w:val="24"/>
          <w:lang w:val="el-GR"/>
        </w:rPr>
        <w:t xml:space="preserve">. </w:t>
      </w:r>
      <w:r w:rsidR="00CF1788">
        <w:rPr>
          <w:sz w:val="24"/>
          <w:szCs w:val="24"/>
          <w:lang w:val="el-GR"/>
        </w:rPr>
        <w:t>Όσο πιο μικρό το λ, τόσο μικρότερη και η διασπορά</w:t>
      </w:r>
      <w:r w:rsidR="00CF1788" w:rsidRPr="00CF1788">
        <w:rPr>
          <w:sz w:val="24"/>
          <w:szCs w:val="24"/>
          <w:lang w:val="el-GR"/>
        </w:rPr>
        <w:t>.</w:t>
      </w:r>
    </w:p>
    <w:p w14:paraId="7065EEB8" w14:textId="30E86F2C" w:rsidR="00CF1788" w:rsidRPr="00122433" w:rsidRDefault="008A0105" w:rsidP="00CF1788">
      <w:pPr>
        <w:pStyle w:val="ListParagraph"/>
        <w:numPr>
          <w:ilvl w:val="0"/>
          <w:numId w:val="13"/>
        </w:numPr>
        <w:rPr>
          <w:sz w:val="24"/>
          <w:szCs w:val="24"/>
          <w:u w:val="single"/>
          <w:lang w:val="el-GR"/>
        </w:rPr>
      </w:pPr>
      <w:r>
        <w:rPr>
          <w:noProof/>
          <w:sz w:val="24"/>
          <w:szCs w:val="24"/>
          <w:u w:val="single"/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07BC1C15" wp14:editId="0EFC9889">
            <wp:simplePos x="0" y="0"/>
            <wp:positionH relativeFrom="margin">
              <wp:align>right</wp:align>
            </wp:positionH>
            <wp:positionV relativeFrom="paragraph">
              <wp:posOffset>819150</wp:posOffset>
            </wp:positionV>
            <wp:extent cx="5943600" cy="44481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54EF" w:rsidRPr="00122433">
        <w:rPr>
          <w:sz w:val="24"/>
          <w:szCs w:val="24"/>
          <w:lang w:val="el-GR"/>
        </w:rPr>
        <w:t xml:space="preserve">Παρακάτω σχεδιάστηκαν οι κατανομές </w:t>
      </w:r>
      <w:r w:rsidR="001154EF" w:rsidRPr="00122433">
        <w:rPr>
          <w:sz w:val="24"/>
          <w:szCs w:val="24"/>
        </w:rPr>
        <w:t>Poisson</w:t>
      </w:r>
      <w:r w:rsidR="001154EF" w:rsidRPr="00122433">
        <w:rPr>
          <w:sz w:val="24"/>
          <w:szCs w:val="24"/>
          <w:lang w:val="el-GR"/>
        </w:rPr>
        <w:t xml:space="preserve"> με λ={</w:t>
      </w:r>
      <w:r w:rsidR="00122433" w:rsidRPr="00122433">
        <w:rPr>
          <w:sz w:val="24"/>
          <w:szCs w:val="24"/>
          <w:lang w:val="el-GR"/>
        </w:rPr>
        <w:t>10</w:t>
      </w:r>
      <w:r w:rsidR="001154EF" w:rsidRPr="00122433">
        <w:rPr>
          <w:sz w:val="24"/>
          <w:szCs w:val="24"/>
          <w:lang w:val="el-GR"/>
        </w:rPr>
        <w:t>,</w:t>
      </w:r>
      <w:r w:rsidR="00122433" w:rsidRPr="00122433">
        <w:rPr>
          <w:sz w:val="24"/>
          <w:szCs w:val="24"/>
          <w:lang w:val="el-GR"/>
        </w:rPr>
        <w:t>5</w:t>
      </w:r>
      <w:r w:rsidR="001154EF" w:rsidRPr="00122433">
        <w:rPr>
          <w:sz w:val="24"/>
          <w:szCs w:val="24"/>
          <w:lang w:val="el-GR"/>
        </w:rPr>
        <w:t>0}, καθώς και η κατανομή που προκύπτει από τη συνέλιξη των δύο. Παρατηρούμε ότι η νέα αυτή συνέλιξη</w:t>
      </w:r>
      <w:r w:rsidR="00122433" w:rsidRPr="00122433">
        <w:rPr>
          <w:sz w:val="24"/>
          <w:szCs w:val="24"/>
          <w:lang w:val="el-GR"/>
        </w:rPr>
        <w:t xml:space="preserve"> έχει παρουσιάζει μέγιστη τιμή για </w:t>
      </w:r>
      <w:r w:rsidR="00122433" w:rsidRPr="00122433">
        <w:rPr>
          <w:sz w:val="24"/>
          <w:szCs w:val="24"/>
        </w:rPr>
        <w:t>k</w:t>
      </w:r>
      <w:r w:rsidR="00122433" w:rsidRPr="00122433">
        <w:rPr>
          <w:sz w:val="24"/>
          <w:szCs w:val="24"/>
          <w:lang w:val="el-GR"/>
        </w:rPr>
        <w:t>=60 δηλαδή προκύπτει από το άθροισμα των λ των κατανομών που τη συνθέτουν.</w:t>
      </w:r>
    </w:p>
    <w:p w14:paraId="6B89C3B7" w14:textId="0FC423B6" w:rsidR="00122433" w:rsidRPr="00733DB7" w:rsidRDefault="00122433" w:rsidP="00CF1788">
      <w:pPr>
        <w:pStyle w:val="ListParagraph"/>
        <w:numPr>
          <w:ilvl w:val="0"/>
          <w:numId w:val="13"/>
        </w:numPr>
        <w:rPr>
          <w:sz w:val="24"/>
          <w:szCs w:val="24"/>
          <w:u w:val="single"/>
          <w:lang w:val="el-GR"/>
        </w:rPr>
      </w:pPr>
      <w:r>
        <w:rPr>
          <w:noProof/>
          <w:sz w:val="24"/>
          <w:szCs w:val="24"/>
          <w:u w:val="single"/>
          <w:lang w:val="el-GR"/>
        </w:rPr>
        <w:drawing>
          <wp:anchor distT="0" distB="0" distL="114300" distR="114300" simplePos="0" relativeHeight="251660288" behindDoc="0" locked="0" layoutInCell="1" allowOverlap="1" wp14:anchorId="1D5F11BC" wp14:editId="29B7EB21">
            <wp:simplePos x="0" y="0"/>
            <wp:positionH relativeFrom="column">
              <wp:posOffset>1229709</wp:posOffset>
            </wp:positionH>
            <wp:positionV relativeFrom="paragraph">
              <wp:posOffset>5134698</wp:posOffset>
            </wp:positionV>
            <wp:extent cx="3058511" cy="2288942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85" cy="22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l-GR"/>
        </w:rPr>
        <w:t xml:space="preserve">Παρακάτω σχεδιάστηκαν 3 διωνυμικές κατανομές με </w:t>
      </w:r>
      <w:r>
        <w:rPr>
          <w:sz w:val="24"/>
          <w:szCs w:val="24"/>
        </w:rPr>
        <w:t>n</w:t>
      </w:r>
      <w:r w:rsidRPr="00122433">
        <w:rPr>
          <w:sz w:val="24"/>
          <w:szCs w:val="24"/>
          <w:lang w:val="el-GR"/>
        </w:rPr>
        <w:t>={300,3000,30000}</w:t>
      </w:r>
      <w:r>
        <w:rPr>
          <w:sz w:val="24"/>
          <w:szCs w:val="24"/>
          <w:lang w:val="el-GR"/>
        </w:rPr>
        <w:t xml:space="preserve"> στις οποίες παρατηρούμε ότι όσο μεγαλύτερ</w:t>
      </w:r>
      <w:r w:rsidR="00EC0EAC">
        <w:rPr>
          <w:sz w:val="24"/>
          <w:szCs w:val="24"/>
          <w:lang w:val="el-GR"/>
        </w:rPr>
        <w:t>η</w:t>
      </w:r>
      <w:r>
        <w:rPr>
          <w:sz w:val="24"/>
          <w:szCs w:val="24"/>
          <w:lang w:val="el-GR"/>
        </w:rPr>
        <w:t xml:space="preserve"> είναι η παράμετρος </w:t>
      </w:r>
      <w:r>
        <w:rPr>
          <w:sz w:val="24"/>
          <w:szCs w:val="24"/>
        </w:rPr>
        <w:t>n</w:t>
      </w:r>
      <w:r w:rsidRPr="00122433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τόσο</w:t>
      </w:r>
      <w:r w:rsidR="00EC0EAC">
        <w:rPr>
          <w:sz w:val="24"/>
          <w:szCs w:val="24"/>
          <w:lang w:val="el-GR"/>
        </w:rPr>
        <w:t xml:space="preserve"> πιο κοντά είναι η κατανομή στη σύγκλισή της με την κατανομή </w:t>
      </w:r>
      <w:r w:rsidR="00EC0EAC">
        <w:rPr>
          <w:sz w:val="24"/>
          <w:szCs w:val="24"/>
        </w:rPr>
        <w:t>Poisson</w:t>
      </w:r>
      <w:r w:rsidR="00EC0EAC" w:rsidRPr="00EC0EAC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</w:t>
      </w:r>
    </w:p>
    <w:p w14:paraId="729AC4F8" w14:textId="7293D2C5" w:rsidR="00733DB7" w:rsidRDefault="00733DB7" w:rsidP="00733DB7">
      <w:pPr>
        <w:rPr>
          <w:sz w:val="24"/>
          <w:szCs w:val="24"/>
          <w:u w:val="single"/>
          <w:lang w:val="el-GR"/>
        </w:rPr>
      </w:pPr>
    </w:p>
    <w:p w14:paraId="2C09BD57" w14:textId="0CB16A21" w:rsidR="00733DB7" w:rsidRDefault="00733DB7" w:rsidP="00733DB7">
      <w:pPr>
        <w:rPr>
          <w:sz w:val="24"/>
          <w:szCs w:val="24"/>
          <w:u w:val="single"/>
          <w:lang w:val="el-GR"/>
        </w:rPr>
      </w:pPr>
    </w:p>
    <w:p w14:paraId="0D413E52" w14:textId="1B008A76" w:rsidR="00733DB7" w:rsidRDefault="00733DB7" w:rsidP="00733DB7">
      <w:pPr>
        <w:rPr>
          <w:sz w:val="24"/>
          <w:szCs w:val="24"/>
          <w:u w:val="single"/>
          <w:lang w:val="el-GR"/>
        </w:rPr>
      </w:pPr>
    </w:p>
    <w:p w14:paraId="7ECC8CF5" w14:textId="084886C6" w:rsidR="00733DB7" w:rsidRDefault="00733DB7" w:rsidP="00733DB7">
      <w:pPr>
        <w:rPr>
          <w:sz w:val="24"/>
          <w:szCs w:val="24"/>
          <w:u w:val="single"/>
          <w:lang w:val="el-GR"/>
        </w:rPr>
      </w:pPr>
    </w:p>
    <w:p w14:paraId="6166FF78" w14:textId="47637882" w:rsidR="00733DB7" w:rsidRDefault="00733DB7" w:rsidP="00733DB7">
      <w:pPr>
        <w:rPr>
          <w:sz w:val="24"/>
          <w:szCs w:val="24"/>
          <w:u w:val="single"/>
          <w:lang w:val="el-GR"/>
        </w:rPr>
      </w:pPr>
    </w:p>
    <w:p w14:paraId="4E12EBDE" w14:textId="46EF78EB" w:rsidR="00733DB7" w:rsidRDefault="00733DB7" w:rsidP="00733DB7">
      <w:pPr>
        <w:rPr>
          <w:sz w:val="24"/>
          <w:szCs w:val="24"/>
          <w:u w:val="single"/>
          <w:lang w:val="el-GR"/>
        </w:rPr>
      </w:pPr>
    </w:p>
    <w:p w14:paraId="6BFE9DF8" w14:textId="21FF21B1" w:rsidR="00733DB7" w:rsidRDefault="00733DB7" w:rsidP="00733DB7">
      <w:pPr>
        <w:rPr>
          <w:sz w:val="24"/>
          <w:szCs w:val="24"/>
          <w:u w:val="single"/>
          <w:lang w:val="el-GR"/>
        </w:rPr>
      </w:pPr>
    </w:p>
    <w:p w14:paraId="292B101B" w14:textId="6B844B8A" w:rsidR="00733DB7" w:rsidRDefault="00733DB7" w:rsidP="00733DB7">
      <w:pPr>
        <w:jc w:val="center"/>
        <w:rPr>
          <w:sz w:val="36"/>
          <w:szCs w:val="36"/>
          <w:u w:val="single"/>
          <w:lang w:val="el-GR"/>
        </w:rPr>
      </w:pPr>
      <w:r>
        <w:rPr>
          <w:sz w:val="36"/>
          <w:szCs w:val="36"/>
          <w:u w:val="single"/>
          <w:lang w:val="el-GR"/>
        </w:rPr>
        <w:lastRenderedPageBreak/>
        <w:t>Εκθετική Κατανομή</w:t>
      </w:r>
    </w:p>
    <w:p w14:paraId="45A10B73" w14:textId="0282A4DB" w:rsidR="00733DB7" w:rsidRDefault="00733DB7" w:rsidP="00733DB7">
      <w:pPr>
        <w:rPr>
          <w:sz w:val="24"/>
          <w:szCs w:val="24"/>
          <w:lang w:val="el-GR"/>
        </w:rPr>
      </w:pPr>
    </w:p>
    <w:p w14:paraId="351A4741" w14:textId="7CE9AD8B" w:rsidR="00733DB7" w:rsidRDefault="00733DB7" w:rsidP="00733DB7">
      <w:pPr>
        <w:pStyle w:val="ListParagraph"/>
        <w:numPr>
          <w:ilvl w:val="0"/>
          <w:numId w:val="14"/>
        </w:numPr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61312" behindDoc="0" locked="0" layoutInCell="1" allowOverlap="1" wp14:anchorId="066C8443" wp14:editId="1C552EFF">
            <wp:simplePos x="0" y="0"/>
            <wp:positionH relativeFrom="margin">
              <wp:align>right</wp:align>
            </wp:positionH>
            <wp:positionV relativeFrom="paragraph">
              <wp:posOffset>476972</wp:posOffset>
            </wp:positionV>
            <wp:extent cx="5943600" cy="444563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l-GR"/>
        </w:rPr>
        <w:t>Παρακάτω σχεδιάστηκαν οι συναρτήσεις πυκνότητας πιθανότητας (</w:t>
      </w:r>
      <w:r>
        <w:rPr>
          <w:sz w:val="24"/>
          <w:szCs w:val="24"/>
        </w:rPr>
        <w:t>PDF</w:t>
      </w:r>
      <w:r>
        <w:rPr>
          <w:sz w:val="24"/>
          <w:szCs w:val="24"/>
          <w:lang w:val="el-GR"/>
        </w:rPr>
        <w:t>) των εκθετικών κατανομών  με μέσους όρους 1/λ={0</w:t>
      </w:r>
      <w:r w:rsidRPr="00733DB7">
        <w:rPr>
          <w:sz w:val="24"/>
          <w:szCs w:val="24"/>
          <w:lang w:val="el-GR"/>
        </w:rPr>
        <w:t>.5,1,3</w:t>
      </w:r>
      <w:r>
        <w:rPr>
          <w:sz w:val="24"/>
          <w:szCs w:val="24"/>
          <w:lang w:val="el-GR"/>
        </w:rPr>
        <w:t>}</w:t>
      </w:r>
      <w:r w:rsidRPr="00733DB7">
        <w:rPr>
          <w:sz w:val="24"/>
          <w:szCs w:val="24"/>
          <w:lang w:val="el-GR"/>
        </w:rPr>
        <w:t>.</w:t>
      </w:r>
    </w:p>
    <w:p w14:paraId="2BB3B74A" w14:textId="2245C568" w:rsidR="00DA76E6" w:rsidRDefault="00DA76E6" w:rsidP="00DA76E6">
      <w:pPr>
        <w:rPr>
          <w:sz w:val="24"/>
          <w:szCs w:val="24"/>
          <w:lang w:val="el-GR"/>
        </w:rPr>
      </w:pPr>
    </w:p>
    <w:p w14:paraId="69B2E067" w14:textId="0E57B40D" w:rsidR="00DA76E6" w:rsidRDefault="00DA76E6" w:rsidP="00DA76E6">
      <w:pPr>
        <w:rPr>
          <w:sz w:val="24"/>
          <w:szCs w:val="24"/>
          <w:lang w:val="el-GR"/>
        </w:rPr>
      </w:pPr>
    </w:p>
    <w:p w14:paraId="55A30806" w14:textId="6A77BBF3" w:rsidR="00DA76E6" w:rsidRDefault="00DA76E6" w:rsidP="00DA76E6">
      <w:pPr>
        <w:rPr>
          <w:sz w:val="24"/>
          <w:szCs w:val="24"/>
          <w:lang w:val="el-GR"/>
        </w:rPr>
      </w:pPr>
    </w:p>
    <w:p w14:paraId="0E723717" w14:textId="4EB830B7" w:rsidR="00DA76E6" w:rsidRDefault="00DA76E6" w:rsidP="00DA76E6">
      <w:pPr>
        <w:rPr>
          <w:sz w:val="24"/>
          <w:szCs w:val="24"/>
          <w:lang w:val="el-GR"/>
        </w:rPr>
      </w:pPr>
    </w:p>
    <w:p w14:paraId="0B31C1A3" w14:textId="0EDE45F0" w:rsidR="00DA76E6" w:rsidRDefault="00DA76E6" w:rsidP="00DA76E6">
      <w:pPr>
        <w:rPr>
          <w:sz w:val="24"/>
          <w:szCs w:val="24"/>
          <w:lang w:val="el-GR"/>
        </w:rPr>
      </w:pPr>
    </w:p>
    <w:p w14:paraId="002DB2C0" w14:textId="742F29D1" w:rsidR="00DA76E6" w:rsidRDefault="00DA76E6" w:rsidP="00DA76E6">
      <w:pPr>
        <w:rPr>
          <w:sz w:val="24"/>
          <w:szCs w:val="24"/>
          <w:lang w:val="el-GR"/>
        </w:rPr>
      </w:pPr>
    </w:p>
    <w:p w14:paraId="50642E5D" w14:textId="2E537C2E" w:rsidR="00DA76E6" w:rsidRDefault="00DA76E6" w:rsidP="00DA76E6">
      <w:pPr>
        <w:rPr>
          <w:sz w:val="24"/>
          <w:szCs w:val="24"/>
          <w:lang w:val="el-GR"/>
        </w:rPr>
      </w:pPr>
    </w:p>
    <w:p w14:paraId="53CFB4BF" w14:textId="77777777" w:rsidR="00DA76E6" w:rsidRPr="00DA76E6" w:rsidRDefault="00DA76E6" w:rsidP="00DA76E6">
      <w:pPr>
        <w:rPr>
          <w:sz w:val="24"/>
          <w:szCs w:val="24"/>
          <w:lang w:val="el-GR"/>
        </w:rPr>
      </w:pPr>
    </w:p>
    <w:p w14:paraId="76D8F987" w14:textId="77777777" w:rsidR="00DA76E6" w:rsidRDefault="00DA76E6" w:rsidP="00DA76E6">
      <w:pPr>
        <w:pStyle w:val="ListParagraph"/>
        <w:numPr>
          <w:ilvl w:val="0"/>
          <w:numId w:val="1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Παρακάτω σχεδιάστηκαν οι συναρτήσεις κατανομής πιθανότητας (</w:t>
      </w:r>
      <w:r>
        <w:rPr>
          <w:sz w:val="24"/>
          <w:szCs w:val="24"/>
        </w:rPr>
        <w:t>CDF</w:t>
      </w:r>
      <w:r>
        <w:rPr>
          <w:sz w:val="24"/>
          <w:szCs w:val="24"/>
          <w:lang w:val="el-GR"/>
        </w:rPr>
        <w:t>) των εκθετικών κατανομών  με μέσους όρους 1/λ={0</w:t>
      </w:r>
      <w:r w:rsidRPr="00733DB7">
        <w:rPr>
          <w:sz w:val="24"/>
          <w:szCs w:val="24"/>
          <w:lang w:val="el-GR"/>
        </w:rPr>
        <w:t>.5,1,3</w:t>
      </w:r>
      <w:r>
        <w:rPr>
          <w:sz w:val="24"/>
          <w:szCs w:val="24"/>
          <w:lang w:val="el-GR"/>
        </w:rPr>
        <w:t>}</w:t>
      </w:r>
      <w:r w:rsidRPr="00733DB7">
        <w:rPr>
          <w:sz w:val="24"/>
          <w:szCs w:val="24"/>
          <w:lang w:val="el-GR"/>
        </w:rPr>
        <w:t>.</w:t>
      </w:r>
    </w:p>
    <w:p w14:paraId="2507884D" w14:textId="5F474EAE" w:rsidR="00DA76E6" w:rsidRPr="00DA76E6" w:rsidRDefault="001E6309" w:rsidP="00DA76E6">
      <w:pPr>
        <w:ind w:left="360"/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55A76D51" wp14:editId="7753A755">
            <wp:extent cx="5943600" cy="444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109D" w14:textId="6FABE48D" w:rsidR="00DA76E6" w:rsidRDefault="00B7052E" w:rsidP="004D7018">
      <w:pPr>
        <w:pStyle w:val="ListParagraph"/>
        <w:numPr>
          <w:ilvl w:val="0"/>
          <w:numId w:val="14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Οι πιθανότητες που </w:t>
      </w:r>
      <w:r w:rsidRPr="00B7052E">
        <w:rPr>
          <w:sz w:val="24"/>
          <w:szCs w:val="24"/>
          <w:lang w:val="el-GR"/>
        </w:rPr>
        <w:t xml:space="preserve">προκύπτουν (μέσω της </w:t>
      </w:r>
      <w:r w:rsidRPr="00B7052E">
        <w:rPr>
          <w:sz w:val="24"/>
          <w:szCs w:val="24"/>
        </w:rPr>
        <w:t>CDF</w:t>
      </w:r>
      <w:r w:rsidRPr="00B7052E">
        <w:rPr>
          <w:sz w:val="24"/>
          <w:szCs w:val="24"/>
          <w:lang w:val="el-GR"/>
        </w:rPr>
        <w:t>) είναι P</w:t>
      </w:r>
      <w:r w:rsidRPr="00B7052E">
        <w:rPr>
          <w:sz w:val="24"/>
          <w:szCs w:val="24"/>
        </w:rPr>
        <w:t>r</w:t>
      </w:r>
      <w:r w:rsidRPr="00B7052E">
        <w:rPr>
          <w:sz w:val="24"/>
          <w:szCs w:val="24"/>
          <w:lang w:val="el-GR"/>
        </w:rPr>
        <w:t>(X&gt;30000)</w:t>
      </w:r>
      <w:r>
        <w:rPr>
          <w:sz w:val="24"/>
          <w:szCs w:val="24"/>
          <w:lang w:val="el-GR"/>
        </w:rPr>
        <w:t xml:space="preserve"> </w:t>
      </w:r>
      <w:r w:rsidRPr="00B7052E">
        <w:rPr>
          <w:sz w:val="24"/>
          <w:szCs w:val="24"/>
          <w:lang w:val="el-GR"/>
        </w:rPr>
        <w:t>= 1-P</w:t>
      </w:r>
      <w:r w:rsidRPr="00B7052E">
        <w:rPr>
          <w:sz w:val="24"/>
          <w:szCs w:val="24"/>
        </w:rPr>
        <w:t>r</w:t>
      </w:r>
      <w:r w:rsidRPr="00B7052E">
        <w:rPr>
          <w:sz w:val="24"/>
          <w:szCs w:val="24"/>
          <w:lang w:val="el-GR"/>
        </w:rPr>
        <w:t>(X</w:t>
      </w:r>
      <w:r>
        <w:rPr>
          <w:rFonts w:cstheme="minorHAnsi"/>
          <w:sz w:val="24"/>
          <w:szCs w:val="24"/>
          <w:lang w:val="el-GR"/>
        </w:rPr>
        <w:t>≤</w:t>
      </w:r>
      <w:r w:rsidRPr="00B7052E">
        <w:rPr>
          <w:sz w:val="24"/>
          <w:szCs w:val="24"/>
          <w:lang w:val="el-GR"/>
        </w:rPr>
        <w:t>30000)</w:t>
      </w:r>
      <w:r>
        <w:rPr>
          <w:sz w:val="24"/>
          <w:szCs w:val="24"/>
          <w:lang w:val="el-GR"/>
        </w:rPr>
        <w:t xml:space="preserve"> </w:t>
      </w:r>
      <w:r w:rsidRPr="00B7052E">
        <w:rPr>
          <w:sz w:val="24"/>
          <w:szCs w:val="24"/>
          <w:lang w:val="el-GR"/>
        </w:rPr>
        <w:t>=</w:t>
      </w:r>
      <w:r w:rsidRPr="00B7052E">
        <w:rPr>
          <w:lang w:val="el-GR"/>
        </w:rPr>
        <w:t xml:space="preserve"> </w:t>
      </w:r>
      <w:ins w:id="0" w:author="Savvas Leoussis" w:date="2018-04-23T15:32:00Z">
        <w:r w:rsidR="004D7018" w:rsidRPr="004D7018">
          <w:rPr>
            <w:lang w:val="el-GR"/>
          </w:rPr>
          <w:t>0.74084</w:t>
        </w:r>
        <w:r w:rsidR="004D7018" w:rsidRPr="004D7018">
          <w:rPr>
            <w:lang w:val="el-GR"/>
            <w:rPrChange w:id="1" w:author="Savvas Leoussis" w:date="2018-04-23T15:32:00Z">
              <w:rPr/>
            </w:rPrChange>
          </w:rPr>
          <w:t xml:space="preserve"> </w:t>
        </w:r>
      </w:ins>
      <w:del w:id="2" w:author="Savvas Leoussis" w:date="2018-04-23T15:32:00Z">
        <w:r w:rsidRPr="00B7052E" w:rsidDel="004D7018">
          <w:rPr>
            <w:sz w:val="24"/>
            <w:szCs w:val="24"/>
            <w:lang w:val="el-GR"/>
          </w:rPr>
          <w:delText xml:space="preserve">0.47238 </w:delText>
        </w:r>
      </w:del>
      <w:r w:rsidRPr="00B7052E">
        <w:rPr>
          <w:sz w:val="24"/>
          <w:szCs w:val="24"/>
          <w:lang w:val="el-GR"/>
        </w:rPr>
        <w:t>και Pr(X&gt;50000|X&gt;20000)</w:t>
      </w:r>
      <w:r>
        <w:rPr>
          <w:sz w:val="24"/>
          <w:szCs w:val="24"/>
          <w:lang w:val="el-GR"/>
        </w:rPr>
        <w:t xml:space="preserve"> = </w:t>
      </w:r>
      <w:r>
        <w:rPr>
          <w:sz w:val="24"/>
          <w:szCs w:val="24"/>
        </w:rPr>
        <w:t>Pr</w:t>
      </w:r>
      <w:r w:rsidRPr="00B7052E">
        <w:rPr>
          <w:sz w:val="24"/>
          <w:szCs w:val="24"/>
          <w:lang w:val="el-GR"/>
        </w:rPr>
        <w:t>(X&gt;50000)+</w:t>
      </w:r>
      <w:r>
        <w:rPr>
          <w:sz w:val="24"/>
          <w:szCs w:val="24"/>
        </w:rPr>
        <w:t>Pr</w:t>
      </w:r>
      <w:r w:rsidRPr="00B7052E">
        <w:rPr>
          <w:sz w:val="24"/>
          <w:szCs w:val="24"/>
          <w:lang w:val="el-GR"/>
        </w:rPr>
        <w:t>(X&gt;20000)-</w:t>
      </w:r>
      <w:r>
        <w:rPr>
          <w:sz w:val="24"/>
          <w:szCs w:val="24"/>
        </w:rPr>
        <w:t>Pr</w:t>
      </w:r>
      <w:r w:rsidRPr="00B7052E">
        <w:rPr>
          <w:sz w:val="24"/>
          <w:szCs w:val="24"/>
          <w:lang w:val="el-GR"/>
        </w:rPr>
        <w:t>(X&gt;50000</w:t>
      </w:r>
      <w:r>
        <w:rPr>
          <w:rFonts w:cstheme="minorHAnsi"/>
          <w:sz w:val="24"/>
          <w:szCs w:val="24"/>
          <w:lang w:val="el-GR"/>
        </w:rPr>
        <w:t>∩</w:t>
      </w:r>
      <w:r w:rsidRPr="00B7052E">
        <w:rPr>
          <w:sz w:val="24"/>
          <w:szCs w:val="24"/>
          <w:lang w:val="el-GR"/>
        </w:rPr>
        <w:t xml:space="preserve">X&gt;20000) = </w:t>
      </w:r>
      <w:r w:rsidR="00774CDB">
        <w:rPr>
          <w:sz w:val="24"/>
          <w:szCs w:val="24"/>
        </w:rPr>
        <w:t>Pr</w:t>
      </w:r>
      <w:r w:rsidR="00774CDB" w:rsidRPr="00774CDB">
        <w:rPr>
          <w:sz w:val="24"/>
          <w:szCs w:val="24"/>
          <w:lang w:val="el-GR"/>
        </w:rPr>
        <w:t>(</w:t>
      </w:r>
      <w:r w:rsidR="00774CDB" w:rsidRPr="00B7052E">
        <w:rPr>
          <w:sz w:val="24"/>
          <w:szCs w:val="24"/>
          <w:lang w:val="el-GR"/>
        </w:rPr>
        <w:t>X&gt;20000</w:t>
      </w:r>
      <w:r w:rsidR="00774CDB" w:rsidRPr="00774CDB">
        <w:rPr>
          <w:sz w:val="24"/>
          <w:szCs w:val="24"/>
          <w:lang w:val="el-GR"/>
        </w:rPr>
        <w:t>) = 1-</w:t>
      </w:r>
      <w:r w:rsidR="00774CDB">
        <w:rPr>
          <w:sz w:val="24"/>
          <w:szCs w:val="24"/>
        </w:rPr>
        <w:t>Pr</w:t>
      </w:r>
      <w:r w:rsidR="00774CDB" w:rsidRPr="00774CDB">
        <w:rPr>
          <w:sz w:val="24"/>
          <w:szCs w:val="24"/>
          <w:lang w:val="el-GR"/>
        </w:rPr>
        <w:t>(</w:t>
      </w:r>
      <w:r w:rsidR="00774CDB" w:rsidRPr="00B7052E">
        <w:rPr>
          <w:sz w:val="24"/>
          <w:szCs w:val="24"/>
          <w:lang w:val="el-GR"/>
        </w:rPr>
        <w:t>X</w:t>
      </w:r>
      <w:r w:rsidR="00774CDB">
        <w:rPr>
          <w:rFonts w:cstheme="minorHAnsi"/>
          <w:sz w:val="24"/>
          <w:szCs w:val="24"/>
          <w:lang w:val="el-GR"/>
        </w:rPr>
        <w:t>≤</w:t>
      </w:r>
      <w:r w:rsidR="00774CDB" w:rsidRPr="00B7052E">
        <w:rPr>
          <w:sz w:val="24"/>
          <w:szCs w:val="24"/>
          <w:lang w:val="el-GR"/>
        </w:rPr>
        <w:t>20000</w:t>
      </w:r>
      <w:r w:rsidR="00774CDB" w:rsidRPr="00774CDB">
        <w:rPr>
          <w:sz w:val="24"/>
          <w:szCs w:val="24"/>
          <w:lang w:val="el-GR"/>
        </w:rPr>
        <w:t xml:space="preserve">) = </w:t>
      </w:r>
      <w:ins w:id="3" w:author="Savvas Leoussis" w:date="2018-04-23T15:32:00Z">
        <w:r w:rsidR="004D7018" w:rsidRPr="004D7018">
          <w:rPr>
            <w:sz w:val="24"/>
            <w:szCs w:val="24"/>
            <w:lang w:val="el-GR"/>
          </w:rPr>
          <w:t>0.93551</w:t>
        </w:r>
      </w:ins>
      <w:del w:id="4" w:author="Savvas Leoussis" w:date="2018-04-23T15:32:00Z">
        <w:r w:rsidR="00774CDB" w:rsidRPr="00774CDB" w:rsidDel="004D7018">
          <w:rPr>
            <w:sz w:val="24"/>
            <w:szCs w:val="24"/>
            <w:lang w:val="el-GR"/>
          </w:rPr>
          <w:delText>0.60655</w:delText>
        </w:r>
      </w:del>
      <w:r w:rsidRPr="00B7052E">
        <w:rPr>
          <w:sz w:val="24"/>
          <w:szCs w:val="24"/>
          <w:lang w:val="el-GR"/>
        </w:rPr>
        <w:t>.</w:t>
      </w:r>
      <w:r w:rsidR="00774CDB" w:rsidRPr="00774CDB">
        <w:rPr>
          <w:sz w:val="24"/>
          <w:szCs w:val="24"/>
          <w:lang w:val="el-GR"/>
        </w:rPr>
        <w:t xml:space="preserve"> </w:t>
      </w:r>
      <w:r w:rsidR="00774CDB">
        <w:rPr>
          <w:sz w:val="24"/>
          <w:szCs w:val="24"/>
          <w:lang w:val="el-GR"/>
        </w:rPr>
        <w:t xml:space="preserve">Παρατηρούμε ότι όσο αυξάνεται το </w:t>
      </w:r>
      <w:r w:rsidR="00774CDB">
        <w:rPr>
          <w:sz w:val="24"/>
          <w:szCs w:val="24"/>
        </w:rPr>
        <w:t>X</w:t>
      </w:r>
      <w:r w:rsidR="00774CDB" w:rsidRPr="00774CDB">
        <w:rPr>
          <w:sz w:val="24"/>
          <w:szCs w:val="24"/>
          <w:lang w:val="el-GR"/>
        </w:rPr>
        <w:t xml:space="preserve"> </w:t>
      </w:r>
      <w:r w:rsidR="00774CDB">
        <w:rPr>
          <w:sz w:val="24"/>
          <w:szCs w:val="24"/>
          <w:lang w:val="el-GR"/>
        </w:rPr>
        <w:t>τόσο αυξάνεται η πιθανότητα και αυτό γιατί η</w:t>
      </w:r>
      <w:r w:rsidR="00774CDB" w:rsidRPr="00774CDB">
        <w:rPr>
          <w:sz w:val="24"/>
          <w:szCs w:val="24"/>
          <w:lang w:val="el-GR"/>
        </w:rPr>
        <w:t xml:space="preserve"> </w:t>
      </w:r>
      <w:r w:rsidR="00774CDB">
        <w:rPr>
          <w:sz w:val="24"/>
          <w:szCs w:val="24"/>
        </w:rPr>
        <w:t>CDF</w:t>
      </w:r>
      <w:r w:rsidR="00774CDB" w:rsidRPr="00774CDB">
        <w:rPr>
          <w:sz w:val="24"/>
          <w:szCs w:val="24"/>
          <w:lang w:val="el-GR"/>
        </w:rPr>
        <w:t xml:space="preserve"> </w:t>
      </w:r>
      <w:r w:rsidR="00774CDB">
        <w:rPr>
          <w:sz w:val="24"/>
          <w:szCs w:val="24"/>
          <w:lang w:val="el-GR"/>
        </w:rPr>
        <w:t xml:space="preserve">αυξάνεται αθροιστικά ανάλογα με το </w:t>
      </w:r>
      <w:r w:rsidR="00774CDB">
        <w:rPr>
          <w:sz w:val="24"/>
          <w:szCs w:val="24"/>
        </w:rPr>
        <w:t>X</w:t>
      </w:r>
      <w:r w:rsidR="00774CDB" w:rsidRPr="00774CDB">
        <w:rPr>
          <w:sz w:val="24"/>
          <w:szCs w:val="24"/>
          <w:lang w:val="el-GR"/>
        </w:rPr>
        <w:t xml:space="preserve"> </w:t>
      </w:r>
      <w:r w:rsidR="00774CDB">
        <w:rPr>
          <w:sz w:val="24"/>
          <w:szCs w:val="24"/>
          <w:lang w:val="el-GR"/>
        </w:rPr>
        <w:t>συγκλίνοντας στο 1</w:t>
      </w:r>
      <w:r w:rsidR="00774CDB" w:rsidRPr="00774CDB">
        <w:rPr>
          <w:sz w:val="24"/>
          <w:szCs w:val="24"/>
          <w:lang w:val="el-GR"/>
        </w:rPr>
        <w:t>.</w:t>
      </w:r>
    </w:p>
    <w:p w14:paraId="7268793E" w14:textId="55BEFC77" w:rsidR="003953A4" w:rsidRDefault="003953A4" w:rsidP="003953A4">
      <w:pPr>
        <w:rPr>
          <w:sz w:val="24"/>
          <w:szCs w:val="24"/>
          <w:lang w:val="el-GR"/>
        </w:rPr>
      </w:pPr>
    </w:p>
    <w:p w14:paraId="1AE847A9" w14:textId="5C11DD7C" w:rsidR="003953A4" w:rsidRDefault="003953A4" w:rsidP="003953A4">
      <w:pPr>
        <w:rPr>
          <w:sz w:val="24"/>
          <w:szCs w:val="24"/>
          <w:lang w:val="el-GR"/>
        </w:rPr>
      </w:pPr>
    </w:p>
    <w:p w14:paraId="346AB5A4" w14:textId="7CC71503" w:rsidR="003953A4" w:rsidRDefault="003953A4" w:rsidP="003953A4">
      <w:pPr>
        <w:rPr>
          <w:sz w:val="24"/>
          <w:szCs w:val="24"/>
          <w:lang w:val="el-GR"/>
        </w:rPr>
      </w:pPr>
    </w:p>
    <w:p w14:paraId="7C7E1C62" w14:textId="0D13C507" w:rsidR="003953A4" w:rsidRDefault="003953A4" w:rsidP="003953A4">
      <w:pPr>
        <w:rPr>
          <w:sz w:val="24"/>
          <w:szCs w:val="24"/>
          <w:lang w:val="el-GR"/>
        </w:rPr>
      </w:pPr>
    </w:p>
    <w:p w14:paraId="4A7A66E6" w14:textId="54CA58B9" w:rsidR="003953A4" w:rsidRDefault="003953A4" w:rsidP="003953A4">
      <w:pPr>
        <w:rPr>
          <w:sz w:val="24"/>
          <w:szCs w:val="24"/>
          <w:lang w:val="el-GR"/>
        </w:rPr>
      </w:pPr>
    </w:p>
    <w:p w14:paraId="71BAA2DF" w14:textId="200733E8" w:rsidR="003953A4" w:rsidRDefault="003953A4" w:rsidP="003953A4">
      <w:pPr>
        <w:rPr>
          <w:sz w:val="24"/>
          <w:szCs w:val="24"/>
          <w:lang w:val="el-GR"/>
        </w:rPr>
      </w:pPr>
    </w:p>
    <w:p w14:paraId="4F5F1E87" w14:textId="77777777" w:rsidR="003953A4" w:rsidRPr="003953A4" w:rsidRDefault="003953A4" w:rsidP="003953A4">
      <w:pPr>
        <w:rPr>
          <w:sz w:val="24"/>
          <w:szCs w:val="24"/>
          <w:lang w:val="el-GR"/>
        </w:rPr>
      </w:pPr>
    </w:p>
    <w:p w14:paraId="3BF70795" w14:textId="689D3DA4" w:rsidR="00DA76E6" w:rsidRPr="003953A4" w:rsidRDefault="003953A4" w:rsidP="00DA76E6">
      <w:pPr>
        <w:pStyle w:val="ListParagraph"/>
        <w:numPr>
          <w:ilvl w:val="0"/>
          <w:numId w:val="14"/>
        </w:numPr>
        <w:ind w:left="360"/>
        <w:rPr>
          <w:sz w:val="24"/>
          <w:szCs w:val="24"/>
          <w:lang w:val="el-GR"/>
        </w:rPr>
      </w:pPr>
      <w:r w:rsidRPr="003953A4">
        <w:rPr>
          <w:sz w:val="24"/>
          <w:szCs w:val="24"/>
          <w:lang w:val="el-GR"/>
        </w:rPr>
        <w:lastRenderedPageBreak/>
        <w:t>Το ζητούμενο ιστόγραμμα είναι το παρακάτω:</w:t>
      </w:r>
      <w:r>
        <w:rPr>
          <w:noProof/>
          <w:sz w:val="24"/>
          <w:szCs w:val="24"/>
          <w:lang w:val="el-GR"/>
        </w:rPr>
        <w:drawing>
          <wp:anchor distT="0" distB="0" distL="114300" distR="114300" simplePos="0" relativeHeight="251662336" behindDoc="0" locked="0" layoutInCell="1" allowOverlap="1" wp14:anchorId="20A0C4F3" wp14:editId="0D02CE99">
            <wp:simplePos x="0" y="0"/>
            <wp:positionH relativeFrom="column">
              <wp:posOffset>212651</wp:posOffset>
            </wp:positionH>
            <wp:positionV relativeFrom="paragraph">
              <wp:posOffset>356855</wp:posOffset>
            </wp:positionV>
            <wp:extent cx="5943600" cy="44443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70EEAA" w14:textId="0F0AF01C" w:rsidR="00DA76E6" w:rsidRDefault="00DA76E6" w:rsidP="00DA76E6">
      <w:pPr>
        <w:ind w:left="360"/>
        <w:rPr>
          <w:sz w:val="24"/>
          <w:szCs w:val="24"/>
          <w:lang w:val="el-GR"/>
        </w:rPr>
      </w:pPr>
    </w:p>
    <w:p w14:paraId="364368B3" w14:textId="53147504" w:rsidR="002C4F8A" w:rsidRDefault="003953A4" w:rsidP="00DA76E6">
      <w:pPr>
        <w:ind w:left="360"/>
        <w:rPr>
          <w:ins w:id="5" w:author="Savvas Leoussis" w:date="2018-04-22T17:50:00Z"/>
          <w:rFonts w:eastAsiaTheme="minorEastAsia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 συγκεκριμένο ιστόγραμμα ακολουθεί την εκθετική κατανομή με παράμετρο</w:t>
      </w:r>
      <w:r w:rsidRPr="003953A4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 άθροισμα των παραμέτρων των κατανομών Χ</w:t>
      </w:r>
      <w:r w:rsidRPr="002C4F8A">
        <w:rPr>
          <w:sz w:val="24"/>
          <w:szCs w:val="24"/>
          <w:vertAlign w:val="subscript"/>
          <w:lang w:val="el-GR"/>
        </w:rPr>
        <w:t>1</w:t>
      </w:r>
      <w:r>
        <w:rPr>
          <w:sz w:val="24"/>
          <w:szCs w:val="24"/>
          <w:lang w:val="el-GR"/>
        </w:rPr>
        <w:t xml:space="preserve"> και Χ</w:t>
      </w:r>
      <w:r w:rsidRPr="002C4F8A">
        <w:rPr>
          <w:sz w:val="24"/>
          <w:szCs w:val="24"/>
          <w:vertAlign w:val="subscript"/>
          <w:lang w:val="el-GR"/>
        </w:rPr>
        <w:t>2</w:t>
      </w:r>
      <w:r>
        <w:rPr>
          <w:sz w:val="24"/>
          <w:szCs w:val="24"/>
          <w:lang w:val="el-GR"/>
        </w:rPr>
        <w:t>, δηλαδή με λ=1/2+1=1</w:t>
      </w:r>
      <w:r w:rsidRPr="003953A4">
        <w:rPr>
          <w:sz w:val="24"/>
          <w:szCs w:val="24"/>
          <w:lang w:val="el-GR"/>
        </w:rPr>
        <w:t xml:space="preserve">.5. </w:t>
      </w:r>
      <w:r>
        <w:rPr>
          <w:sz w:val="24"/>
          <w:szCs w:val="24"/>
          <w:lang w:val="el-GR"/>
        </w:rPr>
        <w:t>Αυτό προκύπτει διότι αν θεωρήσουμε τα Χ</w:t>
      </w:r>
      <w:r w:rsidRPr="002C4F8A">
        <w:rPr>
          <w:sz w:val="24"/>
          <w:szCs w:val="24"/>
          <w:vertAlign w:val="subscript"/>
          <w:lang w:val="el-GR"/>
        </w:rPr>
        <w:t>1</w:t>
      </w:r>
      <w:r>
        <w:rPr>
          <w:sz w:val="24"/>
          <w:szCs w:val="24"/>
          <w:lang w:val="el-GR"/>
        </w:rPr>
        <w:t>,Χ</w:t>
      </w:r>
      <w:r w:rsidRPr="002C4F8A">
        <w:rPr>
          <w:sz w:val="24"/>
          <w:szCs w:val="24"/>
          <w:vertAlign w:val="subscript"/>
          <w:lang w:val="el-GR"/>
        </w:rPr>
        <w:t>2</w:t>
      </w:r>
      <w:r>
        <w:rPr>
          <w:sz w:val="24"/>
          <w:szCs w:val="24"/>
          <w:lang w:val="el-GR"/>
        </w:rPr>
        <w:t xml:space="preserve"> ανεξάρτητα, και υπάρχει σταθερά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=1/2</m:t>
        </m:r>
      </m:oMath>
      <w:r>
        <w:rPr>
          <w:sz w:val="24"/>
          <w:szCs w:val="24"/>
          <w:lang w:val="el-GR"/>
        </w:rPr>
        <w:t xml:space="preserve"> τέτοια ώστε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  <w:lang w:val="el-GR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l-GR"/>
          </w:rPr>
          <m:t>≥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  <w:lang w:val="el-GR"/>
          </w:rPr>
          <m:t>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l-GR"/>
              </w:rPr>
              <m:t>τ</m:t>
            </m:r>
          </m:sup>
        </m:sSup>
      </m:oMath>
      <w:r>
        <w:rPr>
          <w:rFonts w:eastAsiaTheme="minorEastAsia"/>
          <w:sz w:val="24"/>
          <w:szCs w:val="24"/>
          <w:lang w:val="el-GR"/>
        </w:rPr>
        <w:t xml:space="preserve">, για κάθε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t&gt;0</m:t>
        </m:r>
      </m:oMath>
      <w:r w:rsidRPr="003953A4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>και υπάρχει</w:t>
      </w:r>
      <w:r w:rsidR="002C4F8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σταθερά</w:t>
      </w:r>
      <w:r w:rsidR="002C4F8A">
        <w:rPr>
          <w:rFonts w:eastAsiaTheme="minorEastAsia"/>
          <w:sz w:val="24"/>
          <w:szCs w:val="24"/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val="el-GR"/>
          </w:rPr>
          <m:t>=1</m:t>
        </m:r>
      </m:oMath>
      <w:r w:rsidR="002C4F8A">
        <w:rPr>
          <w:sz w:val="24"/>
          <w:szCs w:val="24"/>
          <w:lang w:val="el-GR"/>
        </w:rPr>
        <w:t xml:space="preserve"> τέτοια ώστε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  <w:lang w:val="el-GR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l-G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l-GR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l-GR"/>
              </w:rPr>
              <m:t>2</m:t>
            </m:r>
          </m:sub>
        </m:sSub>
        <m:r>
          <w:rPr>
            <w:rFonts w:ascii="Cambria Math" w:hAnsi="Cambria Math" w:cstheme="minorHAnsi"/>
            <w:sz w:val="24"/>
            <w:szCs w:val="24"/>
            <w:lang w:val="el-GR"/>
          </w:rPr>
          <m:t>≥</m:t>
        </m:r>
        <m: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  <w:lang w:val="el-GR"/>
          </w:rPr>
          <m:t>)=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val="el-G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λ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l-GR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l-GR"/>
              </w:rPr>
              <m:t>τ</m:t>
            </m:r>
          </m:sup>
        </m:sSup>
      </m:oMath>
      <w:r w:rsidR="002C4F8A">
        <w:rPr>
          <w:rFonts w:eastAsiaTheme="minorEastAsia"/>
          <w:sz w:val="24"/>
          <w:szCs w:val="24"/>
          <w:lang w:val="el-GR"/>
        </w:rPr>
        <w:t xml:space="preserve">, για κάθε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t&gt;0</m:t>
        </m:r>
      </m:oMath>
      <w:r w:rsidR="002C4F8A" w:rsidRPr="002C4F8A">
        <w:rPr>
          <w:rFonts w:eastAsiaTheme="minorEastAsia"/>
          <w:sz w:val="24"/>
          <w:szCs w:val="24"/>
          <w:lang w:val="el-GR"/>
        </w:rPr>
        <w:t xml:space="preserve">, </w:t>
      </w:r>
      <w:r w:rsidR="002C4F8A">
        <w:rPr>
          <w:rFonts w:eastAsiaTheme="minorEastAsia"/>
          <w:sz w:val="24"/>
          <w:szCs w:val="24"/>
          <w:lang w:val="el-GR"/>
        </w:rPr>
        <w:t xml:space="preserve">τότε για κάθε </w:t>
      </w:r>
      <m:oMath>
        <m:r>
          <w:del w:id="6" w:author="Savvas Leoussis" w:date="2018-04-22T17:48:00Z">
            <w:rPr>
              <w:rStyle w:val="PlaceholderText"/>
              <w:rFonts w:ascii="Cambria Math" w:hAnsi="Cambria Math"/>
            </w:rPr>
            <m:t>Type</m:t>
          </w:del>
        </m:r>
        <m:r>
          <w:del w:id="7" w:author="Savvas Leoussis" w:date="2018-04-22T17:48:00Z">
            <w:rPr>
              <w:rStyle w:val="PlaceholderText"/>
              <w:rFonts w:ascii="Cambria Math" w:hAnsi="Cambria Math"/>
              <w:lang w:val="el-GR"/>
              <w:rPrChange w:id="8" w:author="Savvas Leoussis" w:date="2018-04-22T17:48:00Z">
                <w:rPr>
                  <w:rStyle w:val="PlaceholderText"/>
                  <w:rFonts w:ascii="Cambria Math" w:hAnsi="Cambria Math"/>
                </w:rPr>
              </w:rPrChange>
            </w:rPr>
            <m:t xml:space="preserve"> </m:t>
          </w:del>
        </m:r>
        <m:r>
          <w:del w:id="9" w:author="Savvas Leoussis" w:date="2018-04-22T17:48:00Z">
            <w:rPr>
              <w:rStyle w:val="PlaceholderText"/>
              <w:rFonts w:ascii="Cambria Math" w:hAnsi="Cambria Math"/>
            </w:rPr>
            <m:t>equation</m:t>
          </w:del>
        </m:r>
        <m:r>
          <w:del w:id="10" w:author="Savvas Leoussis" w:date="2018-04-22T17:48:00Z">
            <w:rPr>
              <w:rStyle w:val="PlaceholderText"/>
              <w:rFonts w:ascii="Cambria Math" w:hAnsi="Cambria Math"/>
              <w:lang w:val="el-GR"/>
              <w:rPrChange w:id="11" w:author="Savvas Leoussis" w:date="2018-04-22T17:48:00Z">
                <w:rPr>
                  <w:rStyle w:val="PlaceholderText"/>
                  <w:rFonts w:ascii="Cambria Math" w:hAnsi="Cambria Math"/>
                </w:rPr>
              </w:rPrChange>
            </w:rPr>
            <m:t xml:space="preserve"> </m:t>
          </w:del>
        </m:r>
        <m:r>
          <w:del w:id="12" w:author="Savvas Leoussis" w:date="2018-04-22T17:48:00Z">
            <w:rPr>
              <w:rStyle w:val="PlaceholderText"/>
              <w:rFonts w:ascii="Cambria Math" w:hAnsi="Cambria Math"/>
              <w:lang w:val="el-GR"/>
              <w:rPrChange w:id="13" w:author="Savvas Leoussis" w:date="2018-04-22T22:47:00Z">
                <w:rPr>
                  <w:rStyle w:val="PlaceholderText"/>
                  <w:rFonts w:ascii="Cambria Math" w:hAnsi="Cambria Math"/>
                </w:rPr>
              </w:rPrChange>
            </w:rPr>
            <m:t>h</m:t>
          </w:del>
        </m:r>
        <m:r>
          <w:del w:id="14" w:author="Savvas Leoussis" w:date="2018-04-22T17:48:00Z">
            <w:rPr>
              <w:rStyle w:val="PlaceholderText"/>
              <w:rFonts w:ascii="Cambria Math" w:hAnsi="Cambria Math"/>
            </w:rPr>
            <m:t>ere</m:t>
          </w:del>
        </m:r>
        <m:r>
          <w:del w:id="15" w:author="Savvas Leoussis" w:date="2018-04-22T17:48:00Z">
            <w:rPr>
              <w:rStyle w:val="PlaceholderText"/>
              <w:rFonts w:ascii="Cambria Math" w:hAnsi="Cambria Math"/>
              <w:lang w:val="el-GR"/>
              <w:rPrChange w:id="16" w:author="Savvas Leoussis" w:date="2018-04-22T17:48:00Z">
                <w:rPr>
                  <w:rStyle w:val="PlaceholderText"/>
                  <w:rFonts w:ascii="Cambria Math" w:hAnsi="Cambria Math"/>
                </w:rPr>
              </w:rPrChange>
            </w:rPr>
            <m:t>.</m:t>
          </w:del>
        </m:r>
        <m:r>
          <w:ins w:id="17" w:author="Savvas Leoussis" w:date="2018-04-22T17:48:00Z">
            <w:rPr>
              <w:rFonts w:ascii="Cambria Math" w:eastAsiaTheme="minorEastAsia" w:hAnsi="Cambria Math"/>
              <w:sz w:val="24"/>
              <w:szCs w:val="24"/>
              <w:lang w:val="el-GR"/>
            </w:rPr>
            <m:t>t&gt;0</m:t>
          </w:ins>
        </m:r>
      </m:oMath>
      <w:ins w:id="18" w:author="Savvas Leoussis" w:date="2018-04-22T17:48:00Z">
        <w:r w:rsidR="002C4F8A" w:rsidRPr="002C4F8A">
          <w:rPr>
            <w:rFonts w:eastAsiaTheme="minorEastAsia"/>
            <w:sz w:val="24"/>
            <w:szCs w:val="24"/>
            <w:lang w:val="el-GR"/>
            <w:rPrChange w:id="19" w:author="Savvas Leoussis" w:date="2018-04-22T17:48:00Z">
              <w:rPr>
                <w:rFonts w:eastAsiaTheme="minorEastAsia"/>
                <w:sz w:val="24"/>
                <w:szCs w:val="24"/>
              </w:rPr>
            </w:rPrChange>
          </w:rPr>
          <w:t xml:space="preserve"> </w:t>
        </w:r>
        <w:r w:rsidR="002C4F8A">
          <w:rPr>
            <w:rFonts w:eastAsiaTheme="minorEastAsia"/>
            <w:sz w:val="24"/>
            <w:szCs w:val="24"/>
            <w:lang w:val="el-GR"/>
          </w:rPr>
          <w:t>έχουμε</w:t>
        </w:r>
      </w:ins>
      <w:ins w:id="20" w:author="Savvas Leoussis" w:date="2018-04-22T17:50:00Z">
        <w:r w:rsidR="002C4F8A">
          <w:rPr>
            <w:rFonts w:eastAsiaTheme="minorEastAsia"/>
            <w:sz w:val="24"/>
            <w:szCs w:val="24"/>
            <w:lang w:val="el-GR"/>
          </w:rPr>
          <w:t>:</w:t>
        </w:r>
      </w:ins>
    </w:p>
    <w:p w14:paraId="67AB6E44" w14:textId="198A0434" w:rsidR="00DA76E6" w:rsidRPr="002C4F8A" w:rsidRDefault="002C4F8A" w:rsidP="00DA76E6">
      <w:pPr>
        <w:ind w:left="360"/>
        <w:rPr>
          <w:sz w:val="24"/>
          <w:szCs w:val="24"/>
          <w:lang w:val="el-GR"/>
        </w:rPr>
      </w:pPr>
      <w:ins w:id="21" w:author="Savvas Leoussis" w:date="2018-04-22T17:49:00Z">
        <w:r>
          <w:rPr>
            <w:rFonts w:eastAsiaTheme="minorEastAsia"/>
            <w:sz w:val="24"/>
            <w:szCs w:val="24"/>
            <w:lang w:val="el-GR"/>
          </w:rPr>
          <w:t xml:space="preserve"> </w:t>
        </w:r>
        <m:oMath>
          <m:r>
            <w:rPr>
              <w:rStyle w:val="mi"/>
              <w:rFonts w:ascii="Cambria Math" w:hAnsi="Cambria Math"/>
              <w:sz w:val="27"/>
              <w:szCs w:val="27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22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(</m:t>
          </m:r>
          <m:r>
            <w:rPr>
              <w:rStyle w:val="mi"/>
              <w:rFonts w:ascii="Cambria Math" w:hAnsi="Cambria Math"/>
              <w:sz w:val="27"/>
              <w:szCs w:val="27"/>
              <w:lang w:val="el-GR"/>
            </w:rPr>
            <m:t>Y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23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≥</m:t>
          </m:r>
          <m:r>
            <w:rPr>
              <w:rStyle w:val="mi"/>
              <w:rFonts w:ascii="Cambria Math" w:hAnsi="Cambria Math"/>
              <w:sz w:val="27"/>
              <w:szCs w:val="27"/>
            </w:rPr>
            <m:t>t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24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)=</m:t>
          </m:r>
          <m:r>
            <w:rPr>
              <w:rStyle w:val="mi"/>
              <w:rFonts w:ascii="Cambria Math" w:hAnsi="Cambria Math"/>
              <w:sz w:val="27"/>
              <w:szCs w:val="27"/>
            </w:rPr>
            <m:t>P</m:t>
          </m:r>
          <m:r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25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(</m:t>
          </m:r>
        </m:oMath>
      </w:ins>
      <m:oMath>
        <m:sSub>
          <m:sSubPr>
            <m:ctrlPr>
              <w:ins w:id="26" w:author="Savvas Leoussis" w:date="2018-04-22T17:50:00Z"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w:ins>
            </m:ctrlPr>
          </m:sSubPr>
          <m:e>
            <m:r>
              <w:ins w:id="27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X</m:t>
              </w:ins>
            </m:r>
          </m:e>
          <m:sub>
            <m:r>
              <w:ins w:id="28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w:ins>
            </m:r>
          </m:sub>
        </m:sSub>
        <m:r>
          <w:ins w:id="29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30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≥</m:t>
          </w:ins>
        </m:r>
        <m:r>
          <w:ins w:id="31" w:author="Savvas Leoussis" w:date="2018-04-22T17:49:00Z">
            <w:rPr>
              <w:rStyle w:val="mi"/>
              <w:rFonts w:ascii="Cambria Math" w:hAnsi="Cambria Math"/>
              <w:sz w:val="27"/>
              <w:szCs w:val="27"/>
            </w:rPr>
            <m:t>t</m:t>
          </w:ins>
        </m:r>
        <m:r>
          <w:ins w:id="32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33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,</m:t>
          </w:ins>
        </m:r>
        <m:sSub>
          <m:sSubPr>
            <m:ctrlPr>
              <w:ins w:id="34" w:author="Savvas Leoussis" w:date="2018-04-22T17:50:00Z"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w:ins>
            </m:ctrlPr>
          </m:sSubPr>
          <m:e>
            <m:r>
              <w:ins w:id="35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X</m:t>
              </w:ins>
            </m:r>
          </m:e>
          <m:sub>
            <m:r>
              <w:ins w:id="36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2</m:t>
              </w:ins>
            </m:r>
          </m:sub>
        </m:sSub>
        <m:r>
          <w:ins w:id="37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38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≥</m:t>
          </w:ins>
        </m:r>
        <m:r>
          <w:ins w:id="39" w:author="Savvas Leoussis" w:date="2018-04-22T17:49:00Z">
            <w:rPr>
              <w:rStyle w:val="mi"/>
              <w:rFonts w:ascii="Cambria Math" w:hAnsi="Cambria Math"/>
              <w:sz w:val="27"/>
              <w:szCs w:val="27"/>
            </w:rPr>
            <m:t>t</m:t>
          </w:ins>
        </m:r>
        <m:r>
          <w:ins w:id="40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41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)=</m:t>
          </w:ins>
        </m:r>
        <m:r>
          <w:ins w:id="42" w:author="Savvas Leoussis" w:date="2018-04-22T17:49:00Z">
            <w:rPr>
              <w:rStyle w:val="mi"/>
              <w:rFonts w:ascii="Cambria Math" w:hAnsi="Cambria Math"/>
              <w:sz w:val="27"/>
              <w:szCs w:val="27"/>
            </w:rPr>
            <m:t>P</m:t>
          </w:ins>
        </m:r>
        <m:r>
          <w:ins w:id="43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44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(</m:t>
          </w:ins>
        </m:r>
        <m:sSub>
          <m:sSubPr>
            <m:ctrlPr>
              <w:ins w:id="45" w:author="Savvas Leoussis" w:date="2018-04-22T17:50:00Z"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w:ins>
            </m:ctrlPr>
          </m:sSubPr>
          <m:e>
            <m:r>
              <w:ins w:id="46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X</m:t>
              </w:ins>
            </m:r>
          </m:e>
          <m:sub>
            <m:r>
              <w:ins w:id="47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w:ins>
            </m:r>
          </m:sub>
        </m:sSub>
        <m:r>
          <w:ins w:id="48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49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≥</m:t>
          </w:ins>
        </m:r>
        <m:r>
          <w:ins w:id="50" w:author="Savvas Leoussis" w:date="2018-04-22T17:49:00Z">
            <w:rPr>
              <w:rStyle w:val="mi"/>
              <w:rFonts w:ascii="Cambria Math" w:hAnsi="Cambria Math"/>
              <w:sz w:val="27"/>
              <w:szCs w:val="27"/>
            </w:rPr>
            <m:t>t</m:t>
          </w:ins>
        </m:r>
        <m:r>
          <w:ins w:id="51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52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)</m:t>
          </w:ins>
        </m:r>
        <m:r>
          <w:ins w:id="53" w:author="Savvas Leoussis" w:date="2018-04-22T17:49:00Z">
            <w:rPr>
              <w:rStyle w:val="mi"/>
              <w:rFonts w:ascii="Cambria Math" w:hAnsi="Cambria Math"/>
              <w:sz w:val="27"/>
              <w:szCs w:val="27"/>
            </w:rPr>
            <m:t>P</m:t>
          </w:ins>
        </m:r>
        <m:r>
          <w:ins w:id="54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55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(</m:t>
          </w:ins>
        </m:r>
        <m:sSub>
          <m:sSubPr>
            <m:ctrlPr>
              <w:ins w:id="56" w:author="Savvas Leoussis" w:date="2018-04-22T17:50:00Z"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w:ins>
            </m:ctrlPr>
          </m:sSubPr>
          <m:e>
            <m:r>
              <w:ins w:id="57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X</m:t>
              </w:ins>
            </m:r>
          </m:e>
          <m:sub>
            <m:r>
              <w:ins w:id="58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2</m:t>
              </w:ins>
            </m:r>
          </m:sub>
        </m:sSub>
        <m:r>
          <w:ins w:id="59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60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≥</m:t>
          </w:ins>
        </m:r>
        <m:r>
          <w:ins w:id="61" w:author="Savvas Leoussis" w:date="2018-04-22T17:49:00Z">
            <w:rPr>
              <w:rStyle w:val="mi"/>
              <w:rFonts w:ascii="Cambria Math" w:hAnsi="Cambria Math"/>
              <w:sz w:val="27"/>
              <w:szCs w:val="27"/>
            </w:rPr>
            <m:t>t</m:t>
          </w:ins>
        </m:r>
        <m:r>
          <w:ins w:id="62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27"/>
              <w:szCs w:val="27"/>
              <w:lang w:val="el-GR"/>
              <w:rPrChange w:id="63" w:author="Savvas Leoussis" w:date="2018-04-22T17:49:00Z">
                <w:rPr>
                  <w:rStyle w:val="mo"/>
                  <w:rFonts w:ascii="Cambria Math" w:hAnsi="Cambria Math"/>
                  <w:sz w:val="27"/>
                  <w:szCs w:val="27"/>
                </w:rPr>
              </w:rPrChange>
            </w:rPr>
            <m:t>)=</m:t>
          </w:ins>
        </m:r>
        <m:r>
          <w:ins w:id="64" w:author="Savvas Leoussis" w:date="2018-04-22T17:49:00Z">
            <w:rPr>
              <w:rStyle w:val="mi"/>
              <w:rFonts w:ascii="Cambria Math" w:hAnsi="Cambria Math"/>
              <w:sz w:val="27"/>
              <w:szCs w:val="27"/>
            </w:rPr>
            <m:t>e</m:t>
          </w:ins>
        </m:r>
        <m:r>
          <w:ins w:id="65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19"/>
              <w:szCs w:val="19"/>
              <w:lang w:val="el-GR"/>
              <w:rPrChange w:id="66" w:author="Savvas Leoussis" w:date="2018-04-22T17:49:00Z">
                <w:rPr>
                  <w:rStyle w:val="mo"/>
                  <w:rFonts w:ascii="Cambria Math" w:hAnsi="Cambria Math"/>
                  <w:sz w:val="19"/>
                  <w:szCs w:val="19"/>
                </w:rPr>
              </w:rPrChange>
            </w:rPr>
            <m:t>-(</m:t>
          </w:ins>
        </m:r>
        <m:sSub>
          <m:sSubPr>
            <m:ctrlPr>
              <w:ins w:id="67" w:author="Savvas Leoussis" w:date="2018-04-22T17:50:00Z"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w:ins>
            </m:ctrlPr>
          </m:sSubPr>
          <m:e>
            <m:r>
              <w:ins w:id="68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λ</m:t>
              </w:ins>
            </m:r>
          </m:e>
          <m:sub>
            <m:r>
              <w:ins w:id="69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1</m:t>
              </w:ins>
            </m:r>
          </m:sub>
        </m:sSub>
        <m:r>
          <w:ins w:id="70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19"/>
              <w:szCs w:val="19"/>
              <w:lang w:val="el-GR"/>
              <w:rPrChange w:id="71" w:author="Savvas Leoussis" w:date="2018-04-22T17:49:00Z">
                <w:rPr>
                  <w:rStyle w:val="mo"/>
                  <w:rFonts w:ascii="Cambria Math" w:hAnsi="Cambria Math"/>
                  <w:sz w:val="19"/>
                  <w:szCs w:val="19"/>
                </w:rPr>
              </w:rPrChange>
            </w:rPr>
            <m:t>+</m:t>
          </w:ins>
        </m:r>
        <m:sSub>
          <m:sSubPr>
            <m:ctrlPr>
              <w:ins w:id="72" w:author="Savvas Leoussis" w:date="2018-04-22T17:50:00Z"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w:ins>
            </m:ctrlPr>
          </m:sSubPr>
          <m:e>
            <m:r>
              <w:ins w:id="73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λ</m:t>
              </w:ins>
            </m:r>
          </m:e>
          <m:sub>
            <m:r>
              <w:ins w:id="74" w:author="Savvas Leoussis" w:date="2018-04-22T17:50:00Z">
                <w:rPr>
                  <w:rFonts w:ascii="Cambria Math" w:hAnsi="Cambria Math"/>
                  <w:sz w:val="24"/>
                  <w:szCs w:val="24"/>
                  <w:lang w:val="el-GR"/>
                </w:rPr>
                <m:t>2</m:t>
              </w:ins>
            </m:r>
          </m:sub>
        </m:sSub>
        <m:r>
          <w:ins w:id="75" w:author="Savvas Leoussis" w:date="2018-04-22T17:49:00Z">
            <m:rPr>
              <m:sty m:val="p"/>
            </m:rPr>
            <w:rPr>
              <w:rStyle w:val="mo"/>
              <w:rFonts w:ascii="Cambria Math" w:hAnsi="Cambria Math"/>
              <w:sz w:val="19"/>
              <w:szCs w:val="19"/>
              <w:lang w:val="el-GR"/>
              <w:rPrChange w:id="76" w:author="Savvas Leoussis" w:date="2018-04-22T17:49:00Z">
                <w:rPr>
                  <w:rStyle w:val="mo"/>
                  <w:rFonts w:ascii="Cambria Math" w:hAnsi="Cambria Math"/>
                  <w:sz w:val="19"/>
                  <w:szCs w:val="19"/>
                </w:rPr>
              </w:rPrChange>
            </w:rPr>
            <m:t>)</m:t>
          </w:ins>
        </m:r>
        <m:r>
          <w:ins w:id="77" w:author="Savvas Leoussis" w:date="2018-04-22T17:49:00Z">
            <w:rPr>
              <w:rStyle w:val="mi"/>
              <w:rFonts w:ascii="Cambria Math" w:hAnsi="Cambria Math"/>
              <w:sz w:val="19"/>
              <w:szCs w:val="19"/>
            </w:rPr>
            <m:t>t</m:t>
          </w:ins>
        </m:r>
      </m:oMath>
    </w:p>
    <w:p w14:paraId="69F8F60E" w14:textId="0F047857" w:rsidR="00DA76E6" w:rsidRDefault="00DA76E6" w:rsidP="00DA76E6">
      <w:pPr>
        <w:ind w:left="360"/>
        <w:rPr>
          <w:sz w:val="24"/>
          <w:szCs w:val="24"/>
          <w:lang w:val="el-GR"/>
        </w:rPr>
      </w:pPr>
    </w:p>
    <w:p w14:paraId="398961BF" w14:textId="6677A271" w:rsidR="00DA76E6" w:rsidRDefault="00DA76E6" w:rsidP="00DA76E6">
      <w:pPr>
        <w:ind w:left="360"/>
        <w:rPr>
          <w:sz w:val="24"/>
          <w:szCs w:val="24"/>
          <w:lang w:val="el-GR"/>
        </w:rPr>
      </w:pPr>
    </w:p>
    <w:p w14:paraId="0FF94167" w14:textId="6255DA87" w:rsidR="00DA76E6" w:rsidRDefault="00DA76E6" w:rsidP="00DA76E6">
      <w:pPr>
        <w:ind w:left="360"/>
        <w:rPr>
          <w:sz w:val="24"/>
          <w:szCs w:val="24"/>
          <w:lang w:val="el-GR"/>
        </w:rPr>
      </w:pPr>
    </w:p>
    <w:p w14:paraId="12AD5067" w14:textId="1DF22D5A" w:rsidR="00DA76E6" w:rsidRDefault="00DA76E6" w:rsidP="00DA76E6">
      <w:pPr>
        <w:ind w:left="360"/>
        <w:rPr>
          <w:sz w:val="24"/>
          <w:szCs w:val="24"/>
          <w:lang w:val="el-GR"/>
        </w:rPr>
      </w:pPr>
    </w:p>
    <w:p w14:paraId="6EC2966E" w14:textId="77777777" w:rsidR="00DA76E6" w:rsidRDefault="00DA76E6" w:rsidP="00DA76E6">
      <w:pPr>
        <w:ind w:left="360"/>
        <w:rPr>
          <w:sz w:val="24"/>
          <w:szCs w:val="24"/>
          <w:lang w:val="el-GR"/>
        </w:rPr>
      </w:pPr>
    </w:p>
    <w:p w14:paraId="45A99A8E" w14:textId="3FBB44E4" w:rsidR="00DA76E6" w:rsidRDefault="00DA76E6" w:rsidP="00DA76E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  <w:lang w:val="el-GR"/>
        </w:rPr>
        <w:lastRenderedPageBreak/>
        <w:t xml:space="preserve">Διαδικασία Καταμέτρησης </w:t>
      </w:r>
      <w:r>
        <w:rPr>
          <w:sz w:val="36"/>
          <w:szCs w:val="36"/>
          <w:u w:val="single"/>
        </w:rPr>
        <w:t>Poisson</w:t>
      </w:r>
    </w:p>
    <w:p w14:paraId="0B0E5A1D" w14:textId="0CCD929B" w:rsidR="00C54FC6" w:rsidRPr="00CD0727" w:rsidRDefault="00C54FC6">
      <w:pPr>
        <w:pStyle w:val="ListParagraph"/>
        <w:numPr>
          <w:ilvl w:val="0"/>
          <w:numId w:val="17"/>
        </w:numPr>
        <w:rPr>
          <w:ins w:id="78" w:author="Savvas Leoussis" w:date="2018-04-22T18:07:00Z"/>
          <w:sz w:val="24"/>
          <w:szCs w:val="24"/>
          <w:lang w:val="el-GR"/>
        </w:rPr>
        <w:pPrChange w:id="79" w:author="Savvas Leoussis" w:date="2018-04-22T18:07:00Z">
          <w:pPr/>
        </w:pPrChange>
      </w:pPr>
      <w:ins w:id="80" w:author="Savvas Leoussis" w:date="2018-04-22T17:58:00Z">
        <w:r w:rsidRPr="00CD0727">
          <w:rPr>
            <w:sz w:val="24"/>
            <w:szCs w:val="24"/>
            <w:rPrChange w:id="81" w:author="Savvas Leoussis" w:date="2018-04-22T18:09:00Z">
              <w:rPr/>
            </w:rPrChange>
          </w:rPr>
          <w:t>O</w:t>
        </w:r>
        <w:r w:rsidR="00A60FCA" w:rsidRPr="00CD0727">
          <w:rPr>
            <w:sz w:val="24"/>
            <w:szCs w:val="24"/>
            <w:lang w:val="el-GR"/>
            <w:rPrChange w:id="82" w:author="Savvas Leoussis" w:date="2018-04-22T18:09:00Z">
              <w:rPr>
                <w:lang w:val="el-GR"/>
              </w:rPr>
            </w:rPrChange>
          </w:rPr>
          <w:t>ι χρόνοι που μεσολαβούν ανάμεσα στην εμφάνιση δύο διαδοχικών γεγονότων Poisson</w:t>
        </w:r>
        <w:r w:rsidR="00A60FCA" w:rsidRPr="00CD0727" w:rsidDel="00A60FCA">
          <w:rPr>
            <w:sz w:val="24"/>
            <w:szCs w:val="24"/>
            <w:lang w:val="el-GR"/>
            <w:rPrChange w:id="83" w:author="Savvas Leoussis" w:date="2018-04-22T18:09:00Z">
              <w:rPr>
                <w:sz w:val="24"/>
                <w:szCs w:val="24"/>
              </w:rPr>
            </w:rPrChange>
          </w:rPr>
          <w:t xml:space="preserve"> </w:t>
        </w:r>
      </w:ins>
      <w:ins w:id="84" w:author="Savvas Leoussis" w:date="2018-04-22T17:59:00Z">
        <w:r w:rsidRPr="00CD0727">
          <w:rPr>
            <w:sz w:val="24"/>
            <w:szCs w:val="24"/>
            <w:lang w:val="el-GR"/>
          </w:rPr>
          <w:t>ακολουθούν την εκθετική κατανομή</w:t>
        </w:r>
      </w:ins>
      <w:ins w:id="85" w:author="Savvas Leoussis" w:date="2018-04-22T18:07:00Z">
        <w:r w:rsidRPr="00CD0727">
          <w:rPr>
            <w:sz w:val="24"/>
            <w:szCs w:val="24"/>
            <w:lang w:val="el-GR"/>
            <w:rPrChange w:id="86" w:author="Savvas Leoussis" w:date="2018-04-22T18:09:00Z">
              <w:rPr>
                <w:sz w:val="24"/>
                <w:szCs w:val="24"/>
              </w:rPr>
            </w:rPrChange>
          </w:rPr>
          <w:t xml:space="preserve">. </w:t>
        </w:r>
        <w:r w:rsidRPr="00CD0727">
          <w:rPr>
            <w:sz w:val="24"/>
            <w:szCs w:val="24"/>
            <w:lang w:val="el-GR"/>
          </w:rPr>
          <w:t>Η ζητούμενη</w:t>
        </w:r>
      </w:ins>
      <w:ins w:id="87" w:author="Savvas Leoussis" w:date="2018-04-22T18:08:00Z">
        <w:r w:rsidRPr="00CD0727">
          <w:rPr>
            <w:sz w:val="24"/>
            <w:szCs w:val="24"/>
            <w:lang w:val="el-GR"/>
          </w:rPr>
          <w:t xml:space="preserve"> διαδικασία καταμέτρηση </w:t>
        </w:r>
        <w:r w:rsidRPr="00CD0727">
          <w:rPr>
            <w:sz w:val="24"/>
            <w:szCs w:val="24"/>
          </w:rPr>
          <w:t>Poisson</w:t>
        </w:r>
        <w:r w:rsidRPr="00CD0727">
          <w:rPr>
            <w:sz w:val="24"/>
            <w:szCs w:val="24"/>
            <w:lang w:val="el-GR"/>
            <w:rPrChange w:id="88" w:author="Savvas Leoussis" w:date="2018-04-22T18:09:00Z">
              <w:rPr>
                <w:sz w:val="24"/>
                <w:szCs w:val="24"/>
              </w:rPr>
            </w:rPrChange>
          </w:rPr>
          <w:t xml:space="preserve"> </w:t>
        </w:r>
        <w:r w:rsidRPr="00CD0727">
          <w:rPr>
            <w:sz w:val="24"/>
            <w:szCs w:val="24"/>
            <w:lang w:val="el-GR"/>
          </w:rPr>
          <w:t>με λ = 5 γεγονότα/</w:t>
        </w:r>
        <w:r w:rsidRPr="00CD0727">
          <w:rPr>
            <w:sz w:val="24"/>
            <w:szCs w:val="24"/>
          </w:rPr>
          <w:t>sec</w:t>
        </w:r>
        <w:r w:rsidRPr="00CD0727">
          <w:rPr>
            <w:sz w:val="24"/>
            <w:szCs w:val="24"/>
            <w:lang w:val="el-GR"/>
            <w:rPrChange w:id="89" w:author="Savvas Leoussis" w:date="2018-04-22T18:09:00Z">
              <w:rPr>
                <w:sz w:val="24"/>
                <w:szCs w:val="24"/>
              </w:rPr>
            </w:rPrChange>
          </w:rPr>
          <w:t xml:space="preserve"> </w:t>
        </w:r>
        <w:r w:rsidRPr="00CD0727">
          <w:rPr>
            <w:sz w:val="24"/>
            <w:szCs w:val="24"/>
            <w:lang w:val="el-GR"/>
          </w:rPr>
          <w:t xml:space="preserve">με χρήση της συνάρτησης </w:t>
        </w:r>
        <w:r w:rsidRPr="00CD0727">
          <w:rPr>
            <w:sz w:val="24"/>
            <w:szCs w:val="24"/>
          </w:rPr>
          <w:t>stairs</w:t>
        </w:r>
        <w:r w:rsidRPr="00CD0727">
          <w:rPr>
            <w:sz w:val="24"/>
            <w:szCs w:val="24"/>
            <w:lang w:val="el-GR"/>
            <w:rPrChange w:id="90" w:author="Savvas Leoussis" w:date="2018-04-22T18:09:00Z">
              <w:rPr>
                <w:sz w:val="24"/>
                <w:szCs w:val="24"/>
              </w:rPr>
            </w:rPrChange>
          </w:rPr>
          <w:t xml:space="preserve"> </w:t>
        </w:r>
        <w:r w:rsidRPr="00CD0727">
          <w:rPr>
            <w:sz w:val="24"/>
            <w:szCs w:val="24"/>
            <w:lang w:val="el-GR"/>
          </w:rPr>
          <w:t>για 100 διαδοχικά τυχαία γεγονότα</w:t>
        </w:r>
        <w:r w:rsidR="00CD0727" w:rsidRPr="00CD0727">
          <w:rPr>
            <w:sz w:val="24"/>
            <w:szCs w:val="24"/>
            <w:lang w:val="el-GR"/>
          </w:rPr>
          <w:t xml:space="preserve"> είναι η </w:t>
        </w:r>
      </w:ins>
      <w:ins w:id="91" w:author="Savvas Leoussis" w:date="2018-04-22T18:09:00Z">
        <w:r w:rsidR="00CD0727" w:rsidRPr="00CD0727">
          <w:rPr>
            <w:sz w:val="24"/>
            <w:szCs w:val="24"/>
            <w:lang w:val="el-GR"/>
          </w:rPr>
          <w:t>παρακάτω:</w:t>
        </w:r>
      </w:ins>
      <w:del w:id="92" w:author="Savvas Leoussis" w:date="2018-04-22T17:58:00Z">
        <w:r w:rsidR="00DA76E6" w:rsidRPr="00CD0727" w:rsidDel="00A60FCA">
          <w:rPr>
            <w:sz w:val="24"/>
            <w:szCs w:val="24"/>
            <w:lang w:val="el-GR"/>
            <w:rPrChange w:id="93" w:author="Savvas Leoussis" w:date="2018-04-22T18:09:00Z">
              <w:rPr>
                <w:sz w:val="24"/>
                <w:szCs w:val="24"/>
              </w:rPr>
            </w:rPrChange>
          </w:rPr>
          <w:delText>–</w:delText>
        </w:r>
      </w:del>
    </w:p>
    <w:p w14:paraId="1D38CD0A" w14:textId="4892784F" w:rsidR="00C54FC6" w:rsidRDefault="00CD0727" w:rsidP="00C54FC6">
      <w:pPr>
        <w:rPr>
          <w:ins w:id="94" w:author="Savvas Leoussis" w:date="2018-04-22T18:07:00Z"/>
          <w:sz w:val="24"/>
          <w:szCs w:val="24"/>
          <w:lang w:val="el-GR"/>
        </w:rPr>
      </w:pPr>
      <w:ins w:id="95" w:author="Savvas Leoussis" w:date="2018-04-22T18:10:00Z">
        <w:r>
          <w:rPr>
            <w:noProof/>
            <w:sz w:val="24"/>
            <w:szCs w:val="24"/>
            <w:lang w:val="el-GR"/>
          </w:rPr>
          <w:drawing>
            <wp:inline distT="0" distB="0" distL="0" distR="0" wp14:anchorId="2B582E1D" wp14:editId="4034E719">
              <wp:extent cx="5943600" cy="4444365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4444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4E23B021" w14:textId="361E3A74" w:rsidR="00C54FC6" w:rsidRPr="002C1B73" w:rsidDel="00CD0727" w:rsidRDefault="00C54FC6">
      <w:pPr>
        <w:rPr>
          <w:del w:id="96" w:author="Savvas Leoussis" w:date="2018-04-22T18:10:00Z"/>
          <w:sz w:val="24"/>
          <w:szCs w:val="24"/>
          <w:lang w:val="el-GR"/>
          <w:rPrChange w:id="97" w:author="Savvas Leoussis" w:date="2018-04-22T18:24:00Z">
            <w:rPr>
              <w:del w:id="98" w:author="Savvas Leoussis" w:date="2018-04-22T18:10:00Z"/>
              <w:sz w:val="24"/>
              <w:szCs w:val="24"/>
            </w:rPr>
          </w:rPrChange>
        </w:rPr>
        <w:pPrChange w:id="99" w:author="Savvas Leoussis" w:date="2018-04-22T18:07:00Z">
          <w:pPr>
            <w:pStyle w:val="ListParagraph"/>
            <w:numPr>
              <w:numId w:val="17"/>
            </w:numPr>
            <w:ind w:hanging="360"/>
          </w:pPr>
        </w:pPrChange>
      </w:pPr>
    </w:p>
    <w:p w14:paraId="6C1C8FEF" w14:textId="0525E9AA" w:rsidR="00E514A2" w:rsidRPr="00E514A2" w:rsidRDefault="002C1B73">
      <w:pPr>
        <w:pStyle w:val="ListParagraph"/>
        <w:numPr>
          <w:ilvl w:val="0"/>
          <w:numId w:val="17"/>
        </w:numPr>
        <w:rPr>
          <w:ins w:id="100" w:author="Savvas Leoussis" w:date="2018-04-22T18:27:00Z"/>
          <w:sz w:val="24"/>
          <w:szCs w:val="24"/>
          <w:lang w:val="el-GR"/>
          <w:rPrChange w:id="101" w:author="Savvas Leoussis" w:date="2018-04-22T18:27:00Z">
            <w:rPr>
              <w:ins w:id="102" w:author="Savvas Leoussis" w:date="2018-04-22T18:27:00Z"/>
              <w:rFonts w:ascii="Cambria Math" w:hAnsi="Cambria Math"/>
              <w:i/>
              <w:sz w:val="24"/>
              <w:szCs w:val="24"/>
              <w:lang w:val="el-GR"/>
            </w:rPr>
          </w:rPrChange>
        </w:rPr>
      </w:pPr>
      <w:ins w:id="103" w:author="Savvas Leoussis" w:date="2018-04-22T18:24:00Z">
        <w:r>
          <w:rPr>
            <w:sz w:val="24"/>
            <w:szCs w:val="24"/>
            <w:lang w:val="el-GR"/>
          </w:rPr>
          <w:t xml:space="preserve">Ο </w:t>
        </w:r>
        <w:r w:rsidRPr="002C1B73">
          <w:rPr>
            <w:sz w:val="24"/>
            <w:szCs w:val="24"/>
            <w:lang w:val="el-GR"/>
            <w:rPrChange w:id="104" w:author="Savvas Leoussis" w:date="2018-04-22T18:24:00Z">
              <w:rPr>
                <w:lang w:val="el-GR"/>
              </w:rPr>
            </w:rPrChange>
          </w:rPr>
          <w:t xml:space="preserve"> αριθμός γεγονότων σε ένα χρονικό παράθυρο ΔT = t1 </w:t>
        </w:r>
        <w:r>
          <w:rPr>
            <w:sz w:val="24"/>
            <w:szCs w:val="24"/>
            <w:lang w:val="el-GR"/>
          </w:rPr>
          <w:t>–</w:t>
        </w:r>
        <w:r w:rsidRPr="002C1B73">
          <w:rPr>
            <w:sz w:val="24"/>
            <w:szCs w:val="24"/>
            <w:lang w:val="el-GR"/>
            <w:rPrChange w:id="105" w:author="Savvas Leoussis" w:date="2018-04-22T18:24:00Z">
              <w:rPr>
                <w:lang w:val="el-GR"/>
              </w:rPr>
            </w:rPrChange>
          </w:rPr>
          <w:t xml:space="preserve"> t2</w:t>
        </w:r>
      </w:ins>
      <w:ins w:id="106" w:author="Savvas Leoussis" w:date="2018-04-22T18:25:00Z">
        <w:r>
          <w:rPr>
            <w:sz w:val="24"/>
            <w:szCs w:val="24"/>
            <w:lang w:val="el-GR"/>
          </w:rPr>
          <w:t xml:space="preserve"> ακολουθεί την κατανομή </w:t>
        </w:r>
        <w:r>
          <w:rPr>
            <w:sz w:val="24"/>
            <w:szCs w:val="24"/>
          </w:rPr>
          <w:t>Poisson</w:t>
        </w:r>
        <w:r w:rsidR="00E514A2" w:rsidRPr="00E514A2">
          <w:rPr>
            <w:sz w:val="24"/>
            <w:szCs w:val="24"/>
            <w:lang w:val="el-GR"/>
            <w:rPrChange w:id="107" w:author="Savvas Leoussis" w:date="2018-04-22T18:25:00Z">
              <w:rPr>
                <w:sz w:val="24"/>
                <w:szCs w:val="24"/>
              </w:rPr>
            </w:rPrChange>
          </w:rPr>
          <w:t xml:space="preserve">, </w:t>
        </w:r>
        <w:r w:rsidR="00E514A2">
          <w:rPr>
            <w:sz w:val="24"/>
            <w:szCs w:val="24"/>
            <w:lang w:val="el-GR"/>
          </w:rPr>
          <w:t>και ο μέσος αριθμός γεγονότων στη μονάδα του χρόνου</w:t>
        </w:r>
      </w:ins>
      <w:ins w:id="108" w:author="Savvas Leoussis" w:date="2018-04-22T18:26:00Z">
        <w:r w:rsidR="00E514A2">
          <w:rPr>
            <w:sz w:val="24"/>
            <w:szCs w:val="24"/>
            <w:lang w:val="el-GR"/>
          </w:rPr>
          <w:t xml:space="preserve"> είναι </w:t>
        </w:r>
      </w:ins>
    </w:p>
    <w:p w14:paraId="7EA8681A" w14:textId="622B8394" w:rsidR="00DA76E6" w:rsidDel="002C1B73" w:rsidRDefault="00E514A2">
      <w:pPr>
        <w:pStyle w:val="ListParagraph"/>
        <w:rPr>
          <w:del w:id="109" w:author="Savvas Leoussis" w:date="2018-04-22T18:24:00Z"/>
          <w:sz w:val="24"/>
          <w:szCs w:val="24"/>
          <w:lang w:val="el-GR"/>
        </w:rPr>
        <w:pPrChange w:id="110" w:author="Savvas Leoussis" w:date="2018-04-22T18:27:00Z">
          <w:pPr>
            <w:pStyle w:val="ListParagraph"/>
            <w:numPr>
              <w:numId w:val="17"/>
            </w:numPr>
            <w:ind w:hanging="360"/>
          </w:pPr>
        </w:pPrChange>
      </w:pPr>
      <m:oMath>
        <m:r>
          <w:ins w:id="111" w:author="Savvas Leoussis" w:date="2018-04-22T18:26:00Z">
            <w:rPr>
              <w:rFonts w:ascii="Cambria Math" w:hAnsi="Cambria Math"/>
              <w:sz w:val="24"/>
              <w:szCs w:val="24"/>
              <w:lang w:val="el-GR"/>
            </w:rPr>
            <m:t>ΔΤ:</m:t>
          </w:ins>
        </m:r>
        <m:sSub>
          <m:sSubPr>
            <m:ctrlPr>
              <w:ins w:id="112" w:author="Savvas Leoussis" w:date="2018-04-22T18:26:00Z"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w:ins>
            </m:ctrlPr>
          </m:sSubPr>
          <m:e>
            <m:r>
              <w:ins w:id="113" w:author="Savvas Leoussis" w:date="2018-04-22T18:26:00Z">
                <w:rPr>
                  <w:rFonts w:ascii="Cambria Math" w:hAnsi="Cambria Math"/>
                  <w:sz w:val="24"/>
                  <w:szCs w:val="24"/>
                  <w:lang w:val="el-GR"/>
                </w:rPr>
                <m:t>Ε</m:t>
              </w:ins>
            </m:r>
          </m:e>
          <m:sub>
            <m:r>
              <w:ins w:id="114" w:author="Savvas Leoussis" w:date="2018-04-22T18:26:00Z">
                <w:rPr>
                  <w:rFonts w:ascii="Cambria Math" w:hAnsi="Cambria Math"/>
                  <w:sz w:val="24"/>
                  <w:szCs w:val="24"/>
                  <w:lang w:val="el-GR"/>
                </w:rPr>
                <m:t>ΔΤ</m:t>
              </w:ins>
            </m:r>
          </m:sub>
        </m:sSub>
        <m:d>
          <m:dPr>
            <m:begChr m:val="["/>
            <m:endChr m:val="]"/>
            <m:ctrlPr>
              <w:ins w:id="115" w:author="Savvas Leoussis" w:date="2018-04-22T18:26:00Z">
                <w:rPr>
                  <w:rFonts w:ascii="Cambria Math" w:hAnsi="Cambria Math"/>
                  <w:i/>
                  <w:sz w:val="24"/>
                  <w:szCs w:val="24"/>
                  <w:lang w:val="el-GR"/>
                </w:rPr>
              </w:ins>
            </m:ctrlPr>
          </m:dPr>
          <m:e>
            <m:r>
              <w:ins w:id="116" w:author="Savvas Leoussis" w:date="2018-04-22T18:26:00Z">
                <w:rPr>
                  <w:rFonts w:ascii="Cambria Math" w:hAnsi="Cambria Math"/>
                  <w:sz w:val="24"/>
                  <w:szCs w:val="24"/>
                  <w:lang w:val="el-GR"/>
                </w:rPr>
                <m:t>ν</m:t>
              </w:ins>
            </m:r>
          </m:e>
        </m:d>
        <m:r>
          <w:ins w:id="117" w:author="Savvas Leoussis" w:date="2018-04-22T18:26:00Z">
            <w:rPr>
              <w:rFonts w:ascii="Cambria Math" w:hAnsi="Cambria Math"/>
              <w:sz w:val="24"/>
              <w:szCs w:val="24"/>
              <w:lang w:val="el-GR"/>
            </w:rPr>
            <m:t>=λΔΤ</m:t>
          </w:ins>
        </m:r>
      </m:oMath>
      <w:del w:id="118" w:author="Savvas Leoussis" w:date="2018-04-22T18:24:00Z">
        <w:r w:rsidR="00DA76E6" w:rsidRPr="002C1B73" w:rsidDel="002C1B73">
          <w:rPr>
            <w:sz w:val="24"/>
            <w:szCs w:val="24"/>
            <w:lang w:val="el-GR"/>
            <w:rPrChange w:id="119" w:author="Savvas Leoussis" w:date="2018-04-22T18:24:00Z">
              <w:rPr>
                <w:sz w:val="24"/>
                <w:szCs w:val="24"/>
              </w:rPr>
            </w:rPrChange>
          </w:rPr>
          <w:delText>–</w:delText>
        </w:r>
      </w:del>
    </w:p>
    <w:p w14:paraId="00AB8FFD" w14:textId="227DDB2E" w:rsidR="002C1B73" w:rsidRDefault="00E514A2">
      <w:pPr>
        <w:pStyle w:val="ListParagraph"/>
        <w:rPr>
          <w:ins w:id="120" w:author="Savvas Leoussis" w:date="2018-04-23T15:48:00Z"/>
          <w:sz w:val="24"/>
          <w:szCs w:val="24"/>
          <w:lang w:val="el-GR"/>
        </w:rPr>
      </w:pPr>
      <w:ins w:id="121" w:author="Savvas Leoussis" w:date="2018-04-22T18:27:00Z">
        <w:r>
          <w:rPr>
            <w:sz w:val="24"/>
            <w:szCs w:val="24"/>
            <w:lang w:val="el-GR"/>
          </w:rPr>
          <w:t>, όπου λ ο μέσος ρυθμός εμφανίσεων</w:t>
        </w:r>
        <w:r w:rsidRPr="00E514A2">
          <w:rPr>
            <w:sz w:val="24"/>
            <w:szCs w:val="24"/>
            <w:lang w:val="el-GR"/>
            <w:rPrChange w:id="122" w:author="Savvas Leoussis" w:date="2018-04-22T18:27:00Z">
              <w:rPr>
                <w:sz w:val="24"/>
                <w:szCs w:val="24"/>
              </w:rPr>
            </w:rPrChange>
          </w:rPr>
          <w:t>.</w:t>
        </w:r>
      </w:ins>
      <w:ins w:id="123" w:author="Savvas Leoussis" w:date="2018-04-22T18:28:00Z">
        <w:r w:rsidRPr="00E514A2">
          <w:rPr>
            <w:sz w:val="24"/>
            <w:szCs w:val="24"/>
            <w:lang w:val="el-GR"/>
            <w:rPrChange w:id="124" w:author="Savvas Leoussis" w:date="2018-04-22T18:28:00Z">
              <w:rPr>
                <w:sz w:val="24"/>
                <w:szCs w:val="24"/>
              </w:rPr>
            </w:rPrChange>
          </w:rPr>
          <w:t xml:space="preserve"> </w:t>
        </w:r>
        <w:r>
          <w:rPr>
            <w:sz w:val="24"/>
            <w:szCs w:val="24"/>
            <w:lang w:val="el-GR"/>
          </w:rPr>
          <w:t>Παρατηρούμε ότι</w:t>
        </w:r>
      </w:ins>
      <w:ins w:id="125" w:author="Savvas Leoussis" w:date="2018-04-22T18:29:00Z">
        <w:r>
          <w:rPr>
            <w:sz w:val="24"/>
            <w:szCs w:val="24"/>
            <w:lang w:val="el-GR"/>
          </w:rPr>
          <w:t xml:space="preserve"> τα γεγονότα εμφανίζονται ανεξάρτητα και τυχαία από παρελθούσες ή μελλοντικές εμφανίσεις γεγονότων στο δείγμα της Στο</w:t>
        </w:r>
      </w:ins>
      <w:ins w:id="126" w:author="Savvas Leoussis" w:date="2018-04-22T18:30:00Z">
        <w:r>
          <w:rPr>
            <w:sz w:val="24"/>
            <w:szCs w:val="24"/>
            <w:lang w:val="el-GR"/>
          </w:rPr>
          <w:t>χαστικής Ανέλιξης μετρητή Ν(</w:t>
        </w:r>
        <w:r>
          <w:rPr>
            <w:sz w:val="24"/>
            <w:szCs w:val="24"/>
          </w:rPr>
          <w:t>t</w:t>
        </w:r>
        <w:r w:rsidRPr="00E514A2">
          <w:rPr>
            <w:sz w:val="24"/>
            <w:szCs w:val="24"/>
            <w:lang w:val="el-GR"/>
            <w:rPrChange w:id="127" w:author="Savvas Leoussis" w:date="2018-04-22T18:30:00Z">
              <w:rPr>
                <w:sz w:val="24"/>
                <w:szCs w:val="24"/>
              </w:rPr>
            </w:rPrChange>
          </w:rPr>
          <w:t xml:space="preserve">) </w:t>
        </w:r>
        <w:r>
          <w:rPr>
            <w:sz w:val="24"/>
            <w:szCs w:val="24"/>
            <w:lang w:val="el-GR"/>
          </w:rPr>
          <w:t xml:space="preserve">στο οποίο συνεισφέρουν (ιδιότητα έλλειψης μνήμης </w:t>
        </w:r>
        <w:r>
          <w:rPr>
            <w:sz w:val="24"/>
            <w:szCs w:val="24"/>
          </w:rPr>
          <w:t>Markov</w:t>
        </w:r>
        <w:r>
          <w:rPr>
            <w:sz w:val="24"/>
            <w:szCs w:val="24"/>
            <w:lang w:val="el-GR"/>
          </w:rPr>
          <w:t>)</w:t>
        </w:r>
        <w:r w:rsidRPr="00E514A2">
          <w:rPr>
            <w:sz w:val="24"/>
            <w:szCs w:val="24"/>
            <w:lang w:val="el-GR"/>
            <w:rPrChange w:id="128" w:author="Savvas Leoussis" w:date="2018-04-22T18:30:00Z">
              <w:rPr>
                <w:sz w:val="24"/>
                <w:szCs w:val="24"/>
              </w:rPr>
            </w:rPrChange>
          </w:rPr>
          <w:t>.</w:t>
        </w:r>
      </w:ins>
    </w:p>
    <w:p w14:paraId="514E2F94" w14:textId="3F841FA0" w:rsidR="009349A4" w:rsidRDefault="009349A4">
      <w:pPr>
        <w:pStyle w:val="ListParagraph"/>
        <w:rPr>
          <w:ins w:id="129" w:author="Savvas Leoussis" w:date="2018-04-23T15:48:00Z"/>
          <w:sz w:val="24"/>
          <w:szCs w:val="24"/>
          <w:lang w:val="el-GR"/>
        </w:rPr>
      </w:pPr>
    </w:p>
    <w:p w14:paraId="4ABE1551" w14:textId="7944963F" w:rsidR="009349A4" w:rsidRDefault="009349A4">
      <w:pPr>
        <w:pStyle w:val="ListParagraph"/>
        <w:rPr>
          <w:ins w:id="130" w:author="Savvas Leoussis" w:date="2018-04-23T15:48:00Z"/>
          <w:sz w:val="24"/>
          <w:szCs w:val="24"/>
          <w:lang w:val="el-GR"/>
        </w:rPr>
      </w:pPr>
    </w:p>
    <w:p w14:paraId="5744D636" w14:textId="06DAC20B" w:rsidR="009349A4" w:rsidRDefault="009349A4">
      <w:pPr>
        <w:pStyle w:val="ListParagraph"/>
        <w:rPr>
          <w:ins w:id="131" w:author="Savvas Leoussis" w:date="2018-04-23T15:48:00Z"/>
          <w:sz w:val="24"/>
          <w:szCs w:val="24"/>
          <w:lang w:val="el-GR"/>
        </w:rPr>
      </w:pPr>
    </w:p>
    <w:p w14:paraId="1152CD1B" w14:textId="3093459F" w:rsidR="009349A4" w:rsidRDefault="009349A4">
      <w:pPr>
        <w:pStyle w:val="ListParagraph"/>
        <w:rPr>
          <w:ins w:id="132" w:author="Savvas Leoussis" w:date="2018-04-23T15:48:00Z"/>
          <w:sz w:val="24"/>
          <w:szCs w:val="24"/>
          <w:lang w:val="el-GR"/>
        </w:rPr>
      </w:pPr>
    </w:p>
    <w:p w14:paraId="14B531F0" w14:textId="064972DF" w:rsidR="009349A4" w:rsidRDefault="009349A4">
      <w:pPr>
        <w:pStyle w:val="ListParagraph"/>
        <w:rPr>
          <w:ins w:id="133" w:author="Savvas Leoussis" w:date="2018-04-23T15:48:00Z"/>
          <w:sz w:val="24"/>
          <w:szCs w:val="24"/>
          <w:lang w:val="el-GR"/>
        </w:rPr>
      </w:pPr>
    </w:p>
    <w:p w14:paraId="0B178A5A" w14:textId="76EEE741" w:rsidR="009349A4" w:rsidRDefault="009349A4" w:rsidP="009349A4">
      <w:pPr>
        <w:jc w:val="center"/>
        <w:rPr>
          <w:ins w:id="134" w:author="Savvas Leoussis" w:date="2018-04-23T15:48:00Z"/>
          <w:sz w:val="36"/>
          <w:szCs w:val="36"/>
          <w:u w:val="single"/>
          <w:lang w:val="el-GR"/>
        </w:rPr>
      </w:pPr>
      <w:ins w:id="135" w:author="Savvas Leoussis" w:date="2018-04-23T15:48:00Z">
        <w:r>
          <w:rPr>
            <w:sz w:val="36"/>
            <w:szCs w:val="36"/>
            <w:u w:val="single"/>
            <w:lang w:val="el-GR"/>
          </w:rPr>
          <w:lastRenderedPageBreak/>
          <w:t xml:space="preserve">Παράρτημα (κώδικας </w:t>
        </w:r>
        <w:r>
          <w:rPr>
            <w:sz w:val="36"/>
            <w:szCs w:val="36"/>
            <w:u w:val="single"/>
          </w:rPr>
          <w:t>Lab</w:t>
        </w:r>
        <w:r w:rsidRPr="009349A4">
          <w:rPr>
            <w:sz w:val="36"/>
            <w:szCs w:val="36"/>
            <w:u w:val="single"/>
            <w:lang w:val="el-GR"/>
            <w:rPrChange w:id="136" w:author="Savvas Leoussis" w:date="2018-04-23T15:48:00Z">
              <w:rPr>
                <w:sz w:val="36"/>
                <w:szCs w:val="36"/>
                <w:u w:val="single"/>
              </w:rPr>
            </w:rPrChange>
          </w:rPr>
          <w:t>1.</w:t>
        </w:r>
        <w:r>
          <w:rPr>
            <w:sz w:val="36"/>
            <w:szCs w:val="36"/>
            <w:u w:val="single"/>
          </w:rPr>
          <w:t>m</w:t>
        </w:r>
        <w:r>
          <w:rPr>
            <w:sz w:val="36"/>
            <w:szCs w:val="36"/>
            <w:u w:val="single"/>
            <w:lang w:val="el-GR"/>
          </w:rPr>
          <w:t>)</w:t>
        </w:r>
      </w:ins>
    </w:p>
    <w:p w14:paraId="4C4DB00C" w14:textId="77777777" w:rsidR="009349A4" w:rsidRPr="009349A4" w:rsidRDefault="009349A4" w:rsidP="009349A4">
      <w:pPr>
        <w:spacing w:after="0"/>
        <w:rPr>
          <w:ins w:id="137" w:author="Savvas Leoussis" w:date="2018-04-23T15:48:00Z"/>
          <w:rFonts w:ascii="Courier New" w:hAnsi="Courier New" w:cs="Courier New"/>
          <w:sz w:val="24"/>
          <w:szCs w:val="24"/>
          <w:lang w:val="el-GR"/>
          <w:rPrChange w:id="138" w:author="Savvas Leoussis" w:date="2018-04-23T15:49:00Z">
            <w:rPr>
              <w:ins w:id="13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40" w:author="Savvas Leoussis" w:date="2018-04-23T15:49:00Z">
          <w:pPr/>
        </w:pPrChange>
      </w:pPr>
      <w:ins w:id="14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lang w:val="el-GR"/>
            <w:rPrChange w:id="14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clc;</w:t>
        </w:r>
      </w:ins>
    </w:p>
    <w:p w14:paraId="5B679E70" w14:textId="77777777" w:rsidR="009349A4" w:rsidRPr="009349A4" w:rsidRDefault="009349A4" w:rsidP="009349A4">
      <w:pPr>
        <w:spacing w:after="0"/>
        <w:rPr>
          <w:ins w:id="143" w:author="Savvas Leoussis" w:date="2018-04-23T15:48:00Z"/>
          <w:rFonts w:ascii="Courier New" w:hAnsi="Courier New" w:cs="Courier New"/>
          <w:sz w:val="24"/>
          <w:szCs w:val="24"/>
          <w:rPrChange w:id="144" w:author="Savvas Leoussis" w:date="2018-04-23T15:49:00Z">
            <w:rPr>
              <w:ins w:id="14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46" w:author="Savvas Leoussis" w:date="2018-04-23T15:49:00Z">
          <w:pPr/>
        </w:pPrChange>
      </w:pPr>
      <w:ins w:id="14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4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clear all;</w:t>
        </w:r>
      </w:ins>
    </w:p>
    <w:p w14:paraId="313625F9" w14:textId="77777777" w:rsidR="009349A4" w:rsidRPr="009349A4" w:rsidRDefault="009349A4" w:rsidP="009349A4">
      <w:pPr>
        <w:spacing w:after="0"/>
        <w:rPr>
          <w:ins w:id="149" w:author="Savvas Leoussis" w:date="2018-04-23T15:48:00Z"/>
          <w:rFonts w:ascii="Courier New" w:hAnsi="Courier New" w:cs="Courier New"/>
          <w:sz w:val="24"/>
          <w:szCs w:val="24"/>
          <w:rPrChange w:id="150" w:author="Savvas Leoussis" w:date="2018-04-23T15:49:00Z">
            <w:rPr>
              <w:ins w:id="15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52" w:author="Savvas Leoussis" w:date="2018-04-23T15:49:00Z">
          <w:pPr/>
        </w:pPrChange>
      </w:pPr>
      <w:ins w:id="15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5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close all;</w:t>
        </w:r>
      </w:ins>
    </w:p>
    <w:p w14:paraId="055BA1E5" w14:textId="49638E03" w:rsidR="009349A4" w:rsidRPr="009349A4" w:rsidRDefault="009349A4" w:rsidP="009349A4">
      <w:pPr>
        <w:spacing w:after="0"/>
        <w:rPr>
          <w:ins w:id="155" w:author="Savvas Leoussis" w:date="2018-04-23T15:48:00Z"/>
          <w:rFonts w:ascii="Courier New" w:hAnsi="Courier New" w:cs="Courier New"/>
          <w:sz w:val="24"/>
          <w:szCs w:val="24"/>
          <w:rPrChange w:id="156" w:author="Savvas Leoussis" w:date="2018-04-23T15:49:00Z">
            <w:rPr>
              <w:ins w:id="15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58" w:author="Savvas Leoussis" w:date="2018-04-23T15:49:00Z">
          <w:pPr/>
        </w:pPrChange>
      </w:pPr>
      <w:ins w:id="15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6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##########POISSON DISTRIBUTION</w:t>
        </w:r>
      </w:ins>
      <w:ins w:id="161" w:author="Savvas Leoussis" w:date="2018-04-23T15:49:00Z">
        <w:r w:rsidRPr="003D098E">
          <w:rPr>
            <w:rFonts w:ascii="Courier New" w:hAnsi="Courier New" w:cs="Courier New"/>
            <w:sz w:val="24"/>
            <w:szCs w:val="24"/>
          </w:rPr>
          <w:t>##########</w:t>
        </w:r>
      </w:ins>
    </w:p>
    <w:p w14:paraId="275E78E7" w14:textId="77777777" w:rsidR="009349A4" w:rsidRPr="009349A4" w:rsidRDefault="009349A4" w:rsidP="009349A4">
      <w:pPr>
        <w:spacing w:after="0"/>
        <w:rPr>
          <w:ins w:id="162" w:author="Savvas Leoussis" w:date="2018-04-23T15:48:00Z"/>
          <w:rFonts w:ascii="Courier New" w:hAnsi="Courier New" w:cs="Courier New"/>
          <w:sz w:val="24"/>
          <w:szCs w:val="24"/>
          <w:rPrChange w:id="163" w:author="Savvas Leoussis" w:date="2018-04-23T15:49:00Z">
            <w:rPr>
              <w:ins w:id="16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65" w:author="Savvas Leoussis" w:date="2018-04-23T15:49:00Z">
          <w:pPr/>
        </w:pPrChange>
      </w:pPr>
    </w:p>
    <w:p w14:paraId="6E50FDEC" w14:textId="77777777" w:rsidR="009349A4" w:rsidRPr="009349A4" w:rsidRDefault="009349A4" w:rsidP="009349A4">
      <w:pPr>
        <w:spacing w:after="0"/>
        <w:rPr>
          <w:ins w:id="166" w:author="Savvas Leoussis" w:date="2018-04-23T15:48:00Z"/>
          <w:rFonts w:ascii="Courier New" w:hAnsi="Courier New" w:cs="Courier New"/>
          <w:sz w:val="24"/>
          <w:szCs w:val="24"/>
          <w:rPrChange w:id="167" w:author="Savvas Leoussis" w:date="2018-04-23T15:49:00Z">
            <w:rPr>
              <w:ins w:id="16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69" w:author="Savvas Leoussis" w:date="2018-04-23T15:49:00Z">
          <w:pPr/>
        </w:pPrChange>
      </w:pPr>
      <w:ins w:id="17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7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 A</w:t>
        </w:r>
      </w:ins>
    </w:p>
    <w:p w14:paraId="342A35EE" w14:textId="77777777" w:rsidR="009349A4" w:rsidRPr="009349A4" w:rsidRDefault="009349A4" w:rsidP="009349A4">
      <w:pPr>
        <w:spacing w:after="0"/>
        <w:rPr>
          <w:ins w:id="172" w:author="Savvas Leoussis" w:date="2018-04-23T15:48:00Z"/>
          <w:rFonts w:ascii="Courier New" w:hAnsi="Courier New" w:cs="Courier New"/>
          <w:sz w:val="24"/>
          <w:szCs w:val="24"/>
          <w:rPrChange w:id="173" w:author="Savvas Leoussis" w:date="2018-04-23T15:49:00Z">
            <w:rPr>
              <w:ins w:id="17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75" w:author="Savvas Leoussis" w:date="2018-04-23T15:49:00Z">
          <w:pPr/>
        </w:pPrChange>
      </w:pPr>
    </w:p>
    <w:p w14:paraId="5263B437" w14:textId="77777777" w:rsidR="009349A4" w:rsidRPr="009349A4" w:rsidRDefault="009349A4" w:rsidP="009349A4">
      <w:pPr>
        <w:spacing w:after="0"/>
        <w:rPr>
          <w:ins w:id="176" w:author="Savvas Leoussis" w:date="2018-04-23T15:48:00Z"/>
          <w:rFonts w:ascii="Courier New" w:hAnsi="Courier New" w:cs="Courier New"/>
          <w:sz w:val="24"/>
          <w:szCs w:val="24"/>
          <w:rPrChange w:id="177" w:author="Savvas Leoussis" w:date="2018-04-23T15:49:00Z">
            <w:rPr>
              <w:ins w:id="17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79" w:author="Savvas Leoussis" w:date="2018-04-23T15:49:00Z">
          <w:pPr/>
        </w:pPrChange>
      </w:pPr>
      <w:ins w:id="18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8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k = 0:1:70;</w:t>
        </w:r>
      </w:ins>
    </w:p>
    <w:p w14:paraId="56058A21" w14:textId="77777777" w:rsidR="009349A4" w:rsidRPr="009349A4" w:rsidRDefault="009349A4" w:rsidP="009349A4">
      <w:pPr>
        <w:spacing w:after="0"/>
        <w:rPr>
          <w:ins w:id="182" w:author="Savvas Leoussis" w:date="2018-04-23T15:48:00Z"/>
          <w:rFonts w:ascii="Courier New" w:hAnsi="Courier New" w:cs="Courier New"/>
          <w:sz w:val="24"/>
          <w:szCs w:val="24"/>
          <w:rPrChange w:id="183" w:author="Savvas Leoussis" w:date="2018-04-23T15:49:00Z">
            <w:rPr>
              <w:ins w:id="18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85" w:author="Savvas Leoussis" w:date="2018-04-23T15:49:00Z">
          <w:pPr/>
        </w:pPrChange>
      </w:pPr>
      <w:ins w:id="18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8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lambda = [3,10,30,50];</w:t>
        </w:r>
      </w:ins>
    </w:p>
    <w:p w14:paraId="2D910043" w14:textId="77777777" w:rsidR="009349A4" w:rsidRPr="009349A4" w:rsidRDefault="009349A4" w:rsidP="009349A4">
      <w:pPr>
        <w:spacing w:after="0"/>
        <w:rPr>
          <w:ins w:id="188" w:author="Savvas Leoussis" w:date="2018-04-23T15:48:00Z"/>
          <w:rFonts w:ascii="Courier New" w:hAnsi="Courier New" w:cs="Courier New"/>
          <w:sz w:val="24"/>
          <w:szCs w:val="24"/>
          <w:rPrChange w:id="189" w:author="Savvas Leoussis" w:date="2018-04-23T15:49:00Z">
            <w:rPr>
              <w:ins w:id="19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91" w:author="Savvas Leoussis" w:date="2018-04-23T15:49:00Z">
          <w:pPr/>
        </w:pPrChange>
      </w:pPr>
    </w:p>
    <w:p w14:paraId="2EC3CFE0" w14:textId="77777777" w:rsidR="009349A4" w:rsidRPr="009349A4" w:rsidRDefault="009349A4" w:rsidP="009349A4">
      <w:pPr>
        <w:spacing w:after="0"/>
        <w:rPr>
          <w:ins w:id="192" w:author="Savvas Leoussis" w:date="2018-04-23T15:48:00Z"/>
          <w:rFonts w:ascii="Courier New" w:hAnsi="Courier New" w:cs="Courier New"/>
          <w:sz w:val="24"/>
          <w:szCs w:val="24"/>
          <w:rPrChange w:id="193" w:author="Savvas Leoussis" w:date="2018-04-23T15:49:00Z">
            <w:rPr>
              <w:ins w:id="19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95" w:author="Savvas Leoussis" w:date="2018-04-23T15:49:00Z">
          <w:pPr/>
        </w:pPrChange>
      </w:pPr>
      <w:ins w:id="19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9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for i=1:columns(lambda)</w:t>
        </w:r>
      </w:ins>
    </w:p>
    <w:p w14:paraId="290A8D6F" w14:textId="77777777" w:rsidR="009349A4" w:rsidRPr="009349A4" w:rsidRDefault="009349A4" w:rsidP="009349A4">
      <w:pPr>
        <w:spacing w:after="0"/>
        <w:rPr>
          <w:ins w:id="198" w:author="Savvas Leoussis" w:date="2018-04-23T15:48:00Z"/>
          <w:rFonts w:ascii="Courier New" w:hAnsi="Courier New" w:cs="Courier New"/>
          <w:sz w:val="24"/>
          <w:szCs w:val="24"/>
          <w:rPrChange w:id="199" w:author="Savvas Leoussis" w:date="2018-04-23T15:49:00Z">
            <w:rPr>
              <w:ins w:id="20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01" w:author="Savvas Leoussis" w:date="2018-04-23T15:49:00Z">
          <w:pPr/>
        </w:pPrChange>
      </w:pPr>
      <w:ins w:id="20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0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poisson(i,:) = poisspdf(k,lambda(i));</w:t>
        </w:r>
      </w:ins>
    </w:p>
    <w:p w14:paraId="14E092A0" w14:textId="77777777" w:rsidR="009349A4" w:rsidRPr="009349A4" w:rsidRDefault="009349A4" w:rsidP="009349A4">
      <w:pPr>
        <w:spacing w:after="0"/>
        <w:rPr>
          <w:ins w:id="204" w:author="Savvas Leoussis" w:date="2018-04-23T15:48:00Z"/>
          <w:rFonts w:ascii="Courier New" w:hAnsi="Courier New" w:cs="Courier New"/>
          <w:sz w:val="24"/>
          <w:szCs w:val="24"/>
          <w:rPrChange w:id="205" w:author="Savvas Leoussis" w:date="2018-04-23T15:49:00Z">
            <w:rPr>
              <w:ins w:id="20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07" w:author="Savvas Leoussis" w:date="2018-04-23T15:49:00Z">
          <w:pPr/>
        </w:pPrChange>
      </w:pPr>
      <w:ins w:id="20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0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endfor</w:t>
        </w:r>
      </w:ins>
    </w:p>
    <w:p w14:paraId="0665B98D" w14:textId="77777777" w:rsidR="009349A4" w:rsidRPr="009349A4" w:rsidRDefault="009349A4" w:rsidP="009349A4">
      <w:pPr>
        <w:spacing w:after="0"/>
        <w:rPr>
          <w:ins w:id="210" w:author="Savvas Leoussis" w:date="2018-04-23T15:48:00Z"/>
          <w:rFonts w:ascii="Courier New" w:hAnsi="Courier New" w:cs="Courier New"/>
          <w:sz w:val="24"/>
          <w:szCs w:val="24"/>
          <w:rPrChange w:id="211" w:author="Savvas Leoussis" w:date="2018-04-23T15:49:00Z">
            <w:rPr>
              <w:ins w:id="21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13" w:author="Savvas Leoussis" w:date="2018-04-23T15:49:00Z">
          <w:pPr/>
        </w:pPrChange>
      </w:pPr>
    </w:p>
    <w:p w14:paraId="078C1D42" w14:textId="77777777" w:rsidR="009349A4" w:rsidRPr="009349A4" w:rsidRDefault="009349A4" w:rsidP="009349A4">
      <w:pPr>
        <w:spacing w:after="0"/>
        <w:rPr>
          <w:ins w:id="214" w:author="Savvas Leoussis" w:date="2018-04-23T15:48:00Z"/>
          <w:rFonts w:ascii="Courier New" w:hAnsi="Courier New" w:cs="Courier New"/>
          <w:sz w:val="24"/>
          <w:szCs w:val="24"/>
          <w:rPrChange w:id="215" w:author="Savvas Leoussis" w:date="2018-04-23T15:49:00Z">
            <w:rPr>
              <w:ins w:id="21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17" w:author="Savvas Leoussis" w:date="2018-04-23T15:49:00Z">
          <w:pPr/>
        </w:pPrChange>
      </w:pPr>
      <w:ins w:id="21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1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colors = "rbmy";</w:t>
        </w:r>
      </w:ins>
    </w:p>
    <w:p w14:paraId="254B27F2" w14:textId="77777777" w:rsidR="009349A4" w:rsidRPr="009349A4" w:rsidRDefault="009349A4" w:rsidP="009349A4">
      <w:pPr>
        <w:spacing w:after="0"/>
        <w:rPr>
          <w:ins w:id="220" w:author="Savvas Leoussis" w:date="2018-04-23T15:48:00Z"/>
          <w:rFonts w:ascii="Courier New" w:hAnsi="Courier New" w:cs="Courier New"/>
          <w:sz w:val="24"/>
          <w:szCs w:val="24"/>
          <w:rPrChange w:id="221" w:author="Savvas Leoussis" w:date="2018-04-23T15:49:00Z">
            <w:rPr>
              <w:ins w:id="22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23" w:author="Savvas Leoussis" w:date="2018-04-23T15:49:00Z">
          <w:pPr/>
        </w:pPrChange>
      </w:pPr>
      <w:ins w:id="22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2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figure(1);</w:t>
        </w:r>
      </w:ins>
    </w:p>
    <w:p w14:paraId="4F4846E1" w14:textId="77777777" w:rsidR="009349A4" w:rsidRPr="009349A4" w:rsidRDefault="009349A4" w:rsidP="009349A4">
      <w:pPr>
        <w:spacing w:after="0"/>
        <w:rPr>
          <w:ins w:id="226" w:author="Savvas Leoussis" w:date="2018-04-23T15:48:00Z"/>
          <w:rFonts w:ascii="Courier New" w:hAnsi="Courier New" w:cs="Courier New"/>
          <w:sz w:val="24"/>
          <w:szCs w:val="24"/>
          <w:rPrChange w:id="227" w:author="Savvas Leoussis" w:date="2018-04-23T15:49:00Z">
            <w:rPr>
              <w:ins w:id="22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29" w:author="Savvas Leoussis" w:date="2018-04-23T15:49:00Z">
          <w:pPr/>
        </w:pPrChange>
      </w:pPr>
      <w:ins w:id="23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3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on;</w:t>
        </w:r>
      </w:ins>
    </w:p>
    <w:p w14:paraId="22D40905" w14:textId="77777777" w:rsidR="009349A4" w:rsidRPr="009349A4" w:rsidRDefault="009349A4" w:rsidP="009349A4">
      <w:pPr>
        <w:spacing w:after="0"/>
        <w:rPr>
          <w:ins w:id="232" w:author="Savvas Leoussis" w:date="2018-04-23T15:48:00Z"/>
          <w:rFonts w:ascii="Courier New" w:hAnsi="Courier New" w:cs="Courier New"/>
          <w:sz w:val="24"/>
          <w:szCs w:val="24"/>
          <w:rPrChange w:id="233" w:author="Savvas Leoussis" w:date="2018-04-23T15:49:00Z">
            <w:rPr>
              <w:ins w:id="23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35" w:author="Savvas Leoussis" w:date="2018-04-23T15:49:00Z">
          <w:pPr/>
        </w:pPrChange>
      </w:pPr>
      <w:ins w:id="23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3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for i=1:columns(lambda)</w:t>
        </w:r>
      </w:ins>
    </w:p>
    <w:p w14:paraId="3B6AD225" w14:textId="77777777" w:rsidR="009349A4" w:rsidRPr="009349A4" w:rsidRDefault="009349A4" w:rsidP="009349A4">
      <w:pPr>
        <w:spacing w:after="0"/>
        <w:rPr>
          <w:ins w:id="238" w:author="Savvas Leoussis" w:date="2018-04-23T15:48:00Z"/>
          <w:rFonts w:ascii="Courier New" w:hAnsi="Courier New" w:cs="Courier New"/>
          <w:sz w:val="24"/>
          <w:szCs w:val="24"/>
          <w:rPrChange w:id="239" w:author="Savvas Leoussis" w:date="2018-04-23T15:49:00Z">
            <w:rPr>
              <w:ins w:id="24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41" w:author="Savvas Leoussis" w:date="2018-04-23T15:49:00Z">
          <w:pPr/>
        </w:pPrChange>
      </w:pPr>
      <w:ins w:id="24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4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if(lambda(i)!=30)</w:t>
        </w:r>
      </w:ins>
    </w:p>
    <w:p w14:paraId="0C0C9A4E" w14:textId="77777777" w:rsidR="009349A4" w:rsidRPr="009349A4" w:rsidRDefault="009349A4" w:rsidP="009349A4">
      <w:pPr>
        <w:spacing w:after="0"/>
        <w:rPr>
          <w:ins w:id="244" w:author="Savvas Leoussis" w:date="2018-04-23T15:48:00Z"/>
          <w:rFonts w:ascii="Courier New" w:hAnsi="Courier New" w:cs="Courier New"/>
          <w:sz w:val="24"/>
          <w:szCs w:val="24"/>
          <w:rPrChange w:id="245" w:author="Savvas Leoussis" w:date="2018-04-23T15:49:00Z">
            <w:rPr>
              <w:ins w:id="24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47" w:author="Savvas Leoussis" w:date="2018-04-23T15:49:00Z">
          <w:pPr/>
        </w:pPrChange>
      </w:pPr>
      <w:ins w:id="24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4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  plot(k,poisson(i,:),colors(i),"linewidth",1.2);</w:t>
        </w:r>
      </w:ins>
    </w:p>
    <w:p w14:paraId="5A88530A" w14:textId="77777777" w:rsidR="009349A4" w:rsidRPr="009349A4" w:rsidRDefault="009349A4" w:rsidP="009349A4">
      <w:pPr>
        <w:spacing w:after="0"/>
        <w:rPr>
          <w:ins w:id="250" w:author="Savvas Leoussis" w:date="2018-04-23T15:48:00Z"/>
          <w:rFonts w:ascii="Courier New" w:hAnsi="Courier New" w:cs="Courier New"/>
          <w:sz w:val="24"/>
          <w:szCs w:val="24"/>
          <w:rPrChange w:id="251" w:author="Savvas Leoussis" w:date="2018-04-23T15:49:00Z">
            <w:rPr>
              <w:ins w:id="25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53" w:author="Savvas Leoussis" w:date="2018-04-23T15:49:00Z">
          <w:pPr/>
        </w:pPrChange>
      </w:pPr>
      <w:ins w:id="25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5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endif</w:t>
        </w:r>
      </w:ins>
    </w:p>
    <w:p w14:paraId="3AE68305" w14:textId="77777777" w:rsidR="009349A4" w:rsidRPr="009349A4" w:rsidRDefault="009349A4" w:rsidP="009349A4">
      <w:pPr>
        <w:spacing w:after="0"/>
        <w:rPr>
          <w:ins w:id="256" w:author="Savvas Leoussis" w:date="2018-04-23T15:48:00Z"/>
          <w:rFonts w:ascii="Courier New" w:hAnsi="Courier New" w:cs="Courier New"/>
          <w:sz w:val="24"/>
          <w:szCs w:val="24"/>
          <w:rPrChange w:id="257" w:author="Savvas Leoussis" w:date="2018-04-23T15:49:00Z">
            <w:rPr>
              <w:ins w:id="25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59" w:author="Savvas Leoussis" w:date="2018-04-23T15:49:00Z">
          <w:pPr/>
        </w:pPrChange>
      </w:pPr>
      <w:ins w:id="26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6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endfor</w:t>
        </w:r>
      </w:ins>
    </w:p>
    <w:p w14:paraId="383D2F3C" w14:textId="77777777" w:rsidR="009349A4" w:rsidRPr="009349A4" w:rsidRDefault="009349A4" w:rsidP="009349A4">
      <w:pPr>
        <w:spacing w:after="0"/>
        <w:rPr>
          <w:ins w:id="262" w:author="Savvas Leoussis" w:date="2018-04-23T15:48:00Z"/>
          <w:rFonts w:ascii="Courier New" w:hAnsi="Courier New" w:cs="Courier New"/>
          <w:sz w:val="24"/>
          <w:szCs w:val="24"/>
          <w:rPrChange w:id="263" w:author="Savvas Leoussis" w:date="2018-04-23T15:49:00Z">
            <w:rPr>
              <w:ins w:id="26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65" w:author="Savvas Leoussis" w:date="2018-04-23T15:49:00Z">
          <w:pPr/>
        </w:pPrChange>
      </w:pPr>
      <w:ins w:id="26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6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off;</w:t>
        </w:r>
      </w:ins>
    </w:p>
    <w:p w14:paraId="1E49D12A" w14:textId="77777777" w:rsidR="009349A4" w:rsidRPr="009349A4" w:rsidRDefault="009349A4" w:rsidP="009349A4">
      <w:pPr>
        <w:spacing w:after="0"/>
        <w:rPr>
          <w:ins w:id="268" w:author="Savvas Leoussis" w:date="2018-04-23T15:48:00Z"/>
          <w:rFonts w:ascii="Courier New" w:hAnsi="Courier New" w:cs="Courier New"/>
          <w:sz w:val="24"/>
          <w:szCs w:val="24"/>
          <w:rPrChange w:id="269" w:author="Savvas Leoussis" w:date="2018-04-23T15:49:00Z">
            <w:rPr>
              <w:ins w:id="27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71" w:author="Savvas Leoussis" w:date="2018-04-23T15:49:00Z">
          <w:pPr/>
        </w:pPrChange>
      </w:pPr>
    </w:p>
    <w:p w14:paraId="10E9ECDC" w14:textId="77777777" w:rsidR="009349A4" w:rsidRPr="009349A4" w:rsidRDefault="009349A4" w:rsidP="009349A4">
      <w:pPr>
        <w:spacing w:after="0"/>
        <w:rPr>
          <w:ins w:id="272" w:author="Savvas Leoussis" w:date="2018-04-23T15:48:00Z"/>
          <w:rFonts w:ascii="Courier New" w:hAnsi="Courier New" w:cs="Courier New"/>
          <w:sz w:val="24"/>
          <w:szCs w:val="24"/>
          <w:rPrChange w:id="273" w:author="Savvas Leoussis" w:date="2018-04-23T15:49:00Z">
            <w:rPr>
              <w:ins w:id="27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75" w:author="Savvas Leoussis" w:date="2018-04-23T15:49:00Z">
          <w:pPr/>
        </w:pPrChange>
      </w:pPr>
      <w:ins w:id="27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7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title("probability density function of Poisson processes");</w:t>
        </w:r>
      </w:ins>
    </w:p>
    <w:p w14:paraId="79307B07" w14:textId="77777777" w:rsidR="009349A4" w:rsidRPr="009349A4" w:rsidRDefault="009349A4" w:rsidP="009349A4">
      <w:pPr>
        <w:spacing w:after="0"/>
        <w:rPr>
          <w:ins w:id="278" w:author="Savvas Leoussis" w:date="2018-04-23T15:48:00Z"/>
          <w:rFonts w:ascii="Courier New" w:hAnsi="Courier New" w:cs="Courier New"/>
          <w:sz w:val="24"/>
          <w:szCs w:val="24"/>
          <w:rPrChange w:id="279" w:author="Savvas Leoussis" w:date="2018-04-23T15:49:00Z">
            <w:rPr>
              <w:ins w:id="28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81" w:author="Savvas Leoussis" w:date="2018-04-23T15:49:00Z">
          <w:pPr/>
        </w:pPrChange>
      </w:pPr>
      <w:ins w:id="28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8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xlabel("k values");</w:t>
        </w:r>
      </w:ins>
    </w:p>
    <w:p w14:paraId="53ECA3D8" w14:textId="77777777" w:rsidR="009349A4" w:rsidRPr="009349A4" w:rsidRDefault="009349A4" w:rsidP="009349A4">
      <w:pPr>
        <w:spacing w:after="0"/>
        <w:rPr>
          <w:ins w:id="284" w:author="Savvas Leoussis" w:date="2018-04-23T15:48:00Z"/>
          <w:rFonts w:ascii="Courier New" w:hAnsi="Courier New" w:cs="Courier New"/>
          <w:sz w:val="24"/>
          <w:szCs w:val="24"/>
          <w:rPrChange w:id="285" w:author="Savvas Leoussis" w:date="2018-04-23T15:49:00Z">
            <w:rPr>
              <w:ins w:id="28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87" w:author="Savvas Leoussis" w:date="2018-04-23T15:49:00Z">
          <w:pPr/>
        </w:pPrChange>
      </w:pPr>
      <w:ins w:id="28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8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ylabel("probability");</w:t>
        </w:r>
      </w:ins>
    </w:p>
    <w:p w14:paraId="38566950" w14:textId="77777777" w:rsidR="009349A4" w:rsidRPr="009349A4" w:rsidRDefault="009349A4" w:rsidP="009349A4">
      <w:pPr>
        <w:spacing w:after="0"/>
        <w:rPr>
          <w:ins w:id="290" w:author="Savvas Leoussis" w:date="2018-04-23T15:48:00Z"/>
          <w:rFonts w:ascii="Courier New" w:hAnsi="Courier New" w:cs="Courier New"/>
          <w:sz w:val="24"/>
          <w:szCs w:val="24"/>
          <w:rPrChange w:id="291" w:author="Savvas Leoussis" w:date="2018-04-23T15:49:00Z">
            <w:rPr>
              <w:ins w:id="29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93" w:author="Savvas Leoussis" w:date="2018-04-23T15:49:00Z">
          <w:pPr/>
        </w:pPrChange>
      </w:pPr>
      <w:ins w:id="29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29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legend("lambda=3","lambda=10","lambda=50");</w:t>
        </w:r>
      </w:ins>
    </w:p>
    <w:p w14:paraId="661305B7" w14:textId="77777777" w:rsidR="009349A4" w:rsidRPr="009349A4" w:rsidRDefault="009349A4" w:rsidP="009349A4">
      <w:pPr>
        <w:spacing w:after="0"/>
        <w:rPr>
          <w:ins w:id="296" w:author="Savvas Leoussis" w:date="2018-04-23T15:48:00Z"/>
          <w:rFonts w:ascii="Courier New" w:hAnsi="Courier New" w:cs="Courier New"/>
          <w:sz w:val="24"/>
          <w:szCs w:val="24"/>
          <w:rPrChange w:id="297" w:author="Savvas Leoussis" w:date="2018-04-23T15:49:00Z">
            <w:rPr>
              <w:ins w:id="29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299" w:author="Savvas Leoussis" w:date="2018-04-23T15:49:00Z">
          <w:pPr/>
        </w:pPrChange>
      </w:pPr>
    </w:p>
    <w:p w14:paraId="02CF2DA7" w14:textId="77777777" w:rsidR="009349A4" w:rsidRPr="009349A4" w:rsidRDefault="009349A4" w:rsidP="009349A4">
      <w:pPr>
        <w:spacing w:after="0"/>
        <w:rPr>
          <w:ins w:id="300" w:author="Savvas Leoussis" w:date="2018-04-23T15:48:00Z"/>
          <w:rFonts w:ascii="Courier New" w:hAnsi="Courier New" w:cs="Courier New"/>
          <w:sz w:val="24"/>
          <w:szCs w:val="24"/>
          <w:rPrChange w:id="301" w:author="Savvas Leoussis" w:date="2018-04-23T15:49:00Z">
            <w:rPr>
              <w:ins w:id="30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03" w:author="Savvas Leoussis" w:date="2018-04-23T15:49:00Z">
          <w:pPr/>
        </w:pPrChange>
      </w:pPr>
      <w:ins w:id="30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0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 B</w:t>
        </w:r>
      </w:ins>
    </w:p>
    <w:p w14:paraId="61170FEC" w14:textId="77777777" w:rsidR="009349A4" w:rsidRPr="009349A4" w:rsidRDefault="009349A4" w:rsidP="009349A4">
      <w:pPr>
        <w:spacing w:after="0"/>
        <w:rPr>
          <w:ins w:id="306" w:author="Savvas Leoussis" w:date="2018-04-23T15:48:00Z"/>
          <w:rFonts w:ascii="Courier New" w:hAnsi="Courier New" w:cs="Courier New"/>
          <w:sz w:val="24"/>
          <w:szCs w:val="24"/>
          <w:rPrChange w:id="307" w:author="Savvas Leoussis" w:date="2018-04-23T15:49:00Z">
            <w:rPr>
              <w:ins w:id="30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09" w:author="Savvas Leoussis" w:date="2018-04-23T15:49:00Z">
          <w:pPr/>
        </w:pPrChange>
      </w:pPr>
    </w:p>
    <w:p w14:paraId="4CCAA9AD" w14:textId="77777777" w:rsidR="009349A4" w:rsidRPr="009349A4" w:rsidRDefault="009349A4" w:rsidP="009349A4">
      <w:pPr>
        <w:spacing w:after="0"/>
        <w:rPr>
          <w:ins w:id="310" w:author="Savvas Leoussis" w:date="2018-04-23T15:48:00Z"/>
          <w:rFonts w:ascii="Courier New" w:hAnsi="Courier New" w:cs="Courier New"/>
          <w:sz w:val="24"/>
          <w:szCs w:val="24"/>
          <w:rPrChange w:id="311" w:author="Savvas Leoussis" w:date="2018-04-23T15:49:00Z">
            <w:rPr>
              <w:ins w:id="31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13" w:author="Savvas Leoussis" w:date="2018-04-23T15:49:00Z">
          <w:pPr/>
        </w:pPrChange>
      </w:pPr>
      <w:ins w:id="31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1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colors = "rbym";</w:t>
        </w:r>
      </w:ins>
    </w:p>
    <w:p w14:paraId="15DC33A2" w14:textId="77777777" w:rsidR="009349A4" w:rsidRPr="009349A4" w:rsidRDefault="009349A4" w:rsidP="009349A4">
      <w:pPr>
        <w:spacing w:after="0"/>
        <w:rPr>
          <w:ins w:id="316" w:author="Savvas Leoussis" w:date="2018-04-23T15:48:00Z"/>
          <w:rFonts w:ascii="Courier New" w:hAnsi="Courier New" w:cs="Courier New"/>
          <w:sz w:val="24"/>
          <w:szCs w:val="24"/>
          <w:rPrChange w:id="317" w:author="Savvas Leoussis" w:date="2018-04-23T15:49:00Z">
            <w:rPr>
              <w:ins w:id="31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19" w:author="Savvas Leoussis" w:date="2018-04-23T15:49:00Z">
          <w:pPr/>
        </w:pPrChange>
      </w:pPr>
      <w:ins w:id="32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2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index = find(lambda == 30);</w:t>
        </w:r>
      </w:ins>
    </w:p>
    <w:p w14:paraId="3BB582E7" w14:textId="77777777" w:rsidR="009349A4" w:rsidRPr="009349A4" w:rsidRDefault="009349A4" w:rsidP="009349A4">
      <w:pPr>
        <w:spacing w:after="0"/>
        <w:rPr>
          <w:ins w:id="322" w:author="Savvas Leoussis" w:date="2018-04-23T15:48:00Z"/>
          <w:rFonts w:ascii="Courier New" w:hAnsi="Courier New" w:cs="Courier New"/>
          <w:sz w:val="24"/>
          <w:szCs w:val="24"/>
          <w:rPrChange w:id="323" w:author="Savvas Leoussis" w:date="2018-04-23T15:49:00Z">
            <w:rPr>
              <w:ins w:id="32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25" w:author="Savvas Leoussis" w:date="2018-04-23T15:49:00Z">
          <w:pPr/>
        </w:pPrChange>
      </w:pPr>
      <w:ins w:id="32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2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chosen = poisson(index,:);</w:t>
        </w:r>
      </w:ins>
    </w:p>
    <w:p w14:paraId="3D6BA279" w14:textId="77777777" w:rsidR="009349A4" w:rsidRPr="009349A4" w:rsidRDefault="009349A4" w:rsidP="009349A4">
      <w:pPr>
        <w:spacing w:after="0"/>
        <w:rPr>
          <w:ins w:id="328" w:author="Savvas Leoussis" w:date="2018-04-23T15:48:00Z"/>
          <w:rFonts w:ascii="Courier New" w:hAnsi="Courier New" w:cs="Courier New"/>
          <w:sz w:val="24"/>
          <w:szCs w:val="24"/>
          <w:rPrChange w:id="329" w:author="Savvas Leoussis" w:date="2018-04-23T15:49:00Z">
            <w:rPr>
              <w:ins w:id="33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31" w:author="Savvas Leoussis" w:date="2018-04-23T15:49:00Z">
          <w:pPr/>
        </w:pPrChange>
      </w:pPr>
      <w:ins w:id="33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3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mean_value = 0;</w:t>
        </w:r>
      </w:ins>
    </w:p>
    <w:p w14:paraId="6544CB87" w14:textId="77777777" w:rsidR="009349A4" w:rsidRPr="009349A4" w:rsidRDefault="009349A4" w:rsidP="009349A4">
      <w:pPr>
        <w:spacing w:after="0"/>
        <w:rPr>
          <w:ins w:id="334" w:author="Savvas Leoussis" w:date="2018-04-23T15:48:00Z"/>
          <w:rFonts w:ascii="Courier New" w:hAnsi="Courier New" w:cs="Courier New"/>
          <w:sz w:val="24"/>
          <w:szCs w:val="24"/>
          <w:rPrChange w:id="335" w:author="Savvas Leoussis" w:date="2018-04-23T15:49:00Z">
            <w:rPr>
              <w:ins w:id="33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37" w:author="Savvas Leoussis" w:date="2018-04-23T15:49:00Z">
          <w:pPr/>
        </w:pPrChange>
      </w:pPr>
      <w:ins w:id="33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3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for i=0:(columns(poisson(index,:))-1)</w:t>
        </w:r>
      </w:ins>
    </w:p>
    <w:p w14:paraId="1B40F680" w14:textId="77777777" w:rsidR="009349A4" w:rsidRPr="009349A4" w:rsidRDefault="009349A4" w:rsidP="009349A4">
      <w:pPr>
        <w:spacing w:after="0"/>
        <w:rPr>
          <w:ins w:id="340" w:author="Savvas Leoussis" w:date="2018-04-23T15:48:00Z"/>
          <w:rFonts w:ascii="Courier New" w:hAnsi="Courier New" w:cs="Courier New"/>
          <w:sz w:val="24"/>
          <w:szCs w:val="24"/>
          <w:rPrChange w:id="341" w:author="Savvas Leoussis" w:date="2018-04-23T15:49:00Z">
            <w:rPr>
              <w:ins w:id="34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43" w:author="Savvas Leoussis" w:date="2018-04-23T15:49:00Z">
          <w:pPr/>
        </w:pPrChange>
      </w:pPr>
      <w:ins w:id="34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4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mean_value = mean_value + i.*poisson(index,i+1);</w:t>
        </w:r>
      </w:ins>
    </w:p>
    <w:p w14:paraId="263D5B07" w14:textId="77777777" w:rsidR="009349A4" w:rsidRPr="009349A4" w:rsidRDefault="009349A4" w:rsidP="009349A4">
      <w:pPr>
        <w:spacing w:after="0"/>
        <w:rPr>
          <w:ins w:id="346" w:author="Savvas Leoussis" w:date="2018-04-23T15:48:00Z"/>
          <w:rFonts w:ascii="Courier New" w:hAnsi="Courier New" w:cs="Courier New"/>
          <w:sz w:val="24"/>
          <w:szCs w:val="24"/>
          <w:rPrChange w:id="347" w:author="Savvas Leoussis" w:date="2018-04-23T15:49:00Z">
            <w:rPr>
              <w:ins w:id="34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49" w:author="Savvas Leoussis" w:date="2018-04-23T15:49:00Z">
          <w:pPr/>
        </w:pPrChange>
      </w:pPr>
      <w:ins w:id="35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5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endfor</w:t>
        </w:r>
      </w:ins>
    </w:p>
    <w:p w14:paraId="1AD9DCCF" w14:textId="77777777" w:rsidR="009349A4" w:rsidRPr="009349A4" w:rsidRDefault="009349A4" w:rsidP="009349A4">
      <w:pPr>
        <w:spacing w:after="0"/>
        <w:rPr>
          <w:ins w:id="352" w:author="Savvas Leoussis" w:date="2018-04-23T15:48:00Z"/>
          <w:rFonts w:ascii="Courier New" w:hAnsi="Courier New" w:cs="Courier New"/>
          <w:sz w:val="24"/>
          <w:szCs w:val="24"/>
          <w:rPrChange w:id="353" w:author="Savvas Leoussis" w:date="2018-04-23T15:49:00Z">
            <w:rPr>
              <w:ins w:id="35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55" w:author="Savvas Leoussis" w:date="2018-04-23T15:49:00Z">
          <w:pPr/>
        </w:pPrChange>
      </w:pPr>
    </w:p>
    <w:p w14:paraId="32F8ACB2" w14:textId="77777777" w:rsidR="009349A4" w:rsidRPr="009349A4" w:rsidRDefault="009349A4" w:rsidP="009349A4">
      <w:pPr>
        <w:spacing w:after="0"/>
        <w:rPr>
          <w:ins w:id="356" w:author="Savvas Leoussis" w:date="2018-04-23T15:48:00Z"/>
          <w:rFonts w:ascii="Courier New" w:hAnsi="Courier New" w:cs="Courier New"/>
          <w:sz w:val="24"/>
          <w:szCs w:val="24"/>
          <w:rPrChange w:id="357" w:author="Savvas Leoussis" w:date="2018-04-23T15:49:00Z">
            <w:rPr>
              <w:ins w:id="35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59" w:author="Savvas Leoussis" w:date="2018-04-23T15:49:00Z">
          <w:pPr/>
        </w:pPrChange>
      </w:pPr>
      <w:ins w:id="36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6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display("mean value of Poisson with lambda 30 is");</w:t>
        </w:r>
      </w:ins>
    </w:p>
    <w:p w14:paraId="0905E4AF" w14:textId="77777777" w:rsidR="009349A4" w:rsidRPr="009349A4" w:rsidRDefault="009349A4" w:rsidP="009349A4">
      <w:pPr>
        <w:spacing w:after="0"/>
        <w:rPr>
          <w:ins w:id="362" w:author="Savvas Leoussis" w:date="2018-04-23T15:48:00Z"/>
          <w:rFonts w:ascii="Courier New" w:hAnsi="Courier New" w:cs="Courier New"/>
          <w:sz w:val="24"/>
          <w:szCs w:val="24"/>
          <w:rPrChange w:id="363" w:author="Savvas Leoussis" w:date="2018-04-23T15:49:00Z">
            <w:rPr>
              <w:ins w:id="36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65" w:author="Savvas Leoussis" w:date="2018-04-23T15:49:00Z">
          <w:pPr/>
        </w:pPrChange>
      </w:pPr>
      <w:ins w:id="36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6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display(mean_value);</w:t>
        </w:r>
      </w:ins>
    </w:p>
    <w:p w14:paraId="4222D402" w14:textId="77777777" w:rsidR="009349A4" w:rsidRPr="009349A4" w:rsidRDefault="009349A4" w:rsidP="009349A4">
      <w:pPr>
        <w:spacing w:after="0"/>
        <w:rPr>
          <w:ins w:id="368" w:author="Savvas Leoussis" w:date="2018-04-23T15:48:00Z"/>
          <w:rFonts w:ascii="Courier New" w:hAnsi="Courier New" w:cs="Courier New"/>
          <w:sz w:val="24"/>
          <w:szCs w:val="24"/>
          <w:rPrChange w:id="369" w:author="Savvas Leoussis" w:date="2018-04-23T15:49:00Z">
            <w:rPr>
              <w:ins w:id="37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71" w:author="Savvas Leoussis" w:date="2018-04-23T15:49:00Z">
          <w:pPr/>
        </w:pPrChange>
      </w:pPr>
    </w:p>
    <w:p w14:paraId="4D2C20AD" w14:textId="77777777" w:rsidR="009349A4" w:rsidRPr="009349A4" w:rsidRDefault="009349A4" w:rsidP="009349A4">
      <w:pPr>
        <w:spacing w:after="0"/>
        <w:rPr>
          <w:ins w:id="372" w:author="Savvas Leoussis" w:date="2018-04-23T15:48:00Z"/>
          <w:rFonts w:ascii="Courier New" w:hAnsi="Courier New" w:cs="Courier New"/>
          <w:sz w:val="24"/>
          <w:szCs w:val="24"/>
          <w:rPrChange w:id="373" w:author="Savvas Leoussis" w:date="2018-04-23T15:49:00Z">
            <w:rPr>
              <w:ins w:id="37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75" w:author="Savvas Leoussis" w:date="2018-04-23T15:49:00Z">
          <w:pPr/>
        </w:pPrChange>
      </w:pPr>
      <w:ins w:id="37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7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lastRenderedPageBreak/>
          <w:t>second_moment = 0;</w:t>
        </w:r>
      </w:ins>
    </w:p>
    <w:p w14:paraId="30EE5F6B" w14:textId="77777777" w:rsidR="009349A4" w:rsidRPr="009349A4" w:rsidRDefault="009349A4" w:rsidP="009349A4">
      <w:pPr>
        <w:spacing w:after="0"/>
        <w:rPr>
          <w:ins w:id="378" w:author="Savvas Leoussis" w:date="2018-04-23T15:48:00Z"/>
          <w:rFonts w:ascii="Courier New" w:hAnsi="Courier New" w:cs="Courier New"/>
          <w:sz w:val="24"/>
          <w:szCs w:val="24"/>
          <w:rPrChange w:id="379" w:author="Savvas Leoussis" w:date="2018-04-23T15:49:00Z">
            <w:rPr>
              <w:ins w:id="38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81" w:author="Savvas Leoussis" w:date="2018-04-23T15:49:00Z">
          <w:pPr/>
        </w:pPrChange>
      </w:pPr>
      <w:ins w:id="38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8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for i=0:(columns(poisson(index,:))-1)</w:t>
        </w:r>
      </w:ins>
    </w:p>
    <w:p w14:paraId="43CF6C27" w14:textId="77777777" w:rsidR="009349A4" w:rsidRPr="009349A4" w:rsidRDefault="009349A4" w:rsidP="009349A4">
      <w:pPr>
        <w:spacing w:after="0"/>
        <w:rPr>
          <w:ins w:id="384" w:author="Savvas Leoussis" w:date="2018-04-23T15:48:00Z"/>
          <w:rFonts w:ascii="Courier New" w:hAnsi="Courier New" w:cs="Courier New"/>
          <w:sz w:val="24"/>
          <w:szCs w:val="24"/>
          <w:rPrChange w:id="385" w:author="Savvas Leoussis" w:date="2018-04-23T15:49:00Z">
            <w:rPr>
              <w:ins w:id="38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87" w:author="Savvas Leoussis" w:date="2018-04-23T15:49:00Z">
          <w:pPr/>
        </w:pPrChange>
      </w:pPr>
      <w:ins w:id="38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8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second_moment = second_moment + i.*i.*poisson(index,i+1);</w:t>
        </w:r>
      </w:ins>
    </w:p>
    <w:p w14:paraId="0774FDAC" w14:textId="77777777" w:rsidR="009349A4" w:rsidRPr="009349A4" w:rsidRDefault="009349A4" w:rsidP="009349A4">
      <w:pPr>
        <w:spacing w:after="0"/>
        <w:rPr>
          <w:ins w:id="390" w:author="Savvas Leoussis" w:date="2018-04-23T15:48:00Z"/>
          <w:rFonts w:ascii="Courier New" w:hAnsi="Courier New" w:cs="Courier New"/>
          <w:sz w:val="24"/>
          <w:szCs w:val="24"/>
          <w:rPrChange w:id="391" w:author="Savvas Leoussis" w:date="2018-04-23T15:49:00Z">
            <w:rPr>
              <w:ins w:id="39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93" w:author="Savvas Leoussis" w:date="2018-04-23T15:49:00Z">
          <w:pPr/>
        </w:pPrChange>
      </w:pPr>
      <w:ins w:id="39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39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endfor</w:t>
        </w:r>
      </w:ins>
    </w:p>
    <w:p w14:paraId="2E34595F" w14:textId="77777777" w:rsidR="009349A4" w:rsidRPr="009349A4" w:rsidRDefault="009349A4" w:rsidP="009349A4">
      <w:pPr>
        <w:spacing w:after="0"/>
        <w:rPr>
          <w:ins w:id="396" w:author="Savvas Leoussis" w:date="2018-04-23T15:48:00Z"/>
          <w:rFonts w:ascii="Courier New" w:hAnsi="Courier New" w:cs="Courier New"/>
          <w:sz w:val="24"/>
          <w:szCs w:val="24"/>
          <w:rPrChange w:id="397" w:author="Savvas Leoussis" w:date="2018-04-23T15:49:00Z">
            <w:rPr>
              <w:ins w:id="39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399" w:author="Savvas Leoussis" w:date="2018-04-23T15:49:00Z">
          <w:pPr/>
        </w:pPrChange>
      </w:pPr>
    </w:p>
    <w:p w14:paraId="29555998" w14:textId="77777777" w:rsidR="009349A4" w:rsidRPr="009349A4" w:rsidRDefault="009349A4" w:rsidP="009349A4">
      <w:pPr>
        <w:spacing w:after="0"/>
        <w:rPr>
          <w:ins w:id="400" w:author="Savvas Leoussis" w:date="2018-04-23T15:48:00Z"/>
          <w:rFonts w:ascii="Courier New" w:hAnsi="Courier New" w:cs="Courier New"/>
          <w:sz w:val="24"/>
          <w:szCs w:val="24"/>
          <w:rPrChange w:id="401" w:author="Savvas Leoussis" w:date="2018-04-23T15:49:00Z">
            <w:rPr>
              <w:ins w:id="40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03" w:author="Savvas Leoussis" w:date="2018-04-23T15:49:00Z">
          <w:pPr/>
        </w:pPrChange>
      </w:pPr>
      <w:ins w:id="40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0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variance = second_moment - mean_value.^2;</w:t>
        </w:r>
      </w:ins>
    </w:p>
    <w:p w14:paraId="4A5AEC04" w14:textId="77777777" w:rsidR="009349A4" w:rsidRPr="009349A4" w:rsidRDefault="009349A4" w:rsidP="009349A4">
      <w:pPr>
        <w:spacing w:after="0"/>
        <w:rPr>
          <w:ins w:id="406" w:author="Savvas Leoussis" w:date="2018-04-23T15:48:00Z"/>
          <w:rFonts w:ascii="Courier New" w:hAnsi="Courier New" w:cs="Courier New"/>
          <w:sz w:val="24"/>
          <w:szCs w:val="24"/>
          <w:rPrChange w:id="407" w:author="Savvas Leoussis" w:date="2018-04-23T15:49:00Z">
            <w:rPr>
              <w:ins w:id="40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09" w:author="Savvas Leoussis" w:date="2018-04-23T15:49:00Z">
          <w:pPr/>
        </w:pPrChange>
      </w:pPr>
      <w:ins w:id="41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1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display("Variance of Poisson with lambda 30 is");</w:t>
        </w:r>
      </w:ins>
    </w:p>
    <w:p w14:paraId="1D1D4074" w14:textId="77777777" w:rsidR="009349A4" w:rsidRPr="009349A4" w:rsidRDefault="009349A4" w:rsidP="009349A4">
      <w:pPr>
        <w:spacing w:after="0"/>
        <w:rPr>
          <w:ins w:id="412" w:author="Savvas Leoussis" w:date="2018-04-23T15:48:00Z"/>
          <w:rFonts w:ascii="Courier New" w:hAnsi="Courier New" w:cs="Courier New"/>
          <w:sz w:val="24"/>
          <w:szCs w:val="24"/>
          <w:rPrChange w:id="413" w:author="Savvas Leoussis" w:date="2018-04-23T15:49:00Z">
            <w:rPr>
              <w:ins w:id="41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15" w:author="Savvas Leoussis" w:date="2018-04-23T15:49:00Z">
          <w:pPr/>
        </w:pPrChange>
      </w:pPr>
      <w:ins w:id="41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1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display(variance);</w:t>
        </w:r>
      </w:ins>
    </w:p>
    <w:p w14:paraId="063E644E" w14:textId="77777777" w:rsidR="009349A4" w:rsidRPr="009349A4" w:rsidRDefault="009349A4" w:rsidP="009349A4">
      <w:pPr>
        <w:spacing w:after="0"/>
        <w:rPr>
          <w:ins w:id="418" w:author="Savvas Leoussis" w:date="2018-04-23T15:48:00Z"/>
          <w:rFonts w:ascii="Courier New" w:hAnsi="Courier New" w:cs="Courier New"/>
          <w:sz w:val="24"/>
          <w:szCs w:val="24"/>
          <w:rPrChange w:id="419" w:author="Savvas Leoussis" w:date="2018-04-23T15:49:00Z">
            <w:rPr>
              <w:ins w:id="42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21" w:author="Savvas Leoussis" w:date="2018-04-23T15:49:00Z">
          <w:pPr/>
        </w:pPrChange>
      </w:pPr>
    </w:p>
    <w:p w14:paraId="229AC6B9" w14:textId="77777777" w:rsidR="009349A4" w:rsidRPr="009349A4" w:rsidRDefault="009349A4" w:rsidP="009349A4">
      <w:pPr>
        <w:spacing w:after="0"/>
        <w:rPr>
          <w:ins w:id="422" w:author="Savvas Leoussis" w:date="2018-04-23T15:48:00Z"/>
          <w:rFonts w:ascii="Courier New" w:hAnsi="Courier New" w:cs="Courier New"/>
          <w:sz w:val="24"/>
          <w:szCs w:val="24"/>
          <w:rPrChange w:id="423" w:author="Savvas Leoussis" w:date="2018-04-23T15:49:00Z">
            <w:rPr>
              <w:ins w:id="42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25" w:author="Savvas Leoussis" w:date="2018-04-23T15:49:00Z">
          <w:pPr/>
        </w:pPrChange>
      </w:pPr>
      <w:ins w:id="42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2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 C</w:t>
        </w:r>
      </w:ins>
    </w:p>
    <w:p w14:paraId="26C67E80" w14:textId="77777777" w:rsidR="009349A4" w:rsidRPr="009349A4" w:rsidRDefault="009349A4" w:rsidP="009349A4">
      <w:pPr>
        <w:spacing w:after="0"/>
        <w:rPr>
          <w:ins w:id="428" w:author="Savvas Leoussis" w:date="2018-04-23T15:48:00Z"/>
          <w:rFonts w:ascii="Courier New" w:hAnsi="Courier New" w:cs="Courier New"/>
          <w:sz w:val="24"/>
          <w:szCs w:val="24"/>
          <w:rPrChange w:id="429" w:author="Savvas Leoussis" w:date="2018-04-23T15:49:00Z">
            <w:rPr>
              <w:ins w:id="43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31" w:author="Savvas Leoussis" w:date="2018-04-23T15:49:00Z">
          <w:pPr/>
        </w:pPrChange>
      </w:pPr>
    </w:p>
    <w:p w14:paraId="27EFBF6E" w14:textId="77777777" w:rsidR="009349A4" w:rsidRPr="009349A4" w:rsidRDefault="009349A4" w:rsidP="009349A4">
      <w:pPr>
        <w:spacing w:after="0"/>
        <w:rPr>
          <w:ins w:id="432" w:author="Savvas Leoussis" w:date="2018-04-23T15:48:00Z"/>
          <w:rFonts w:ascii="Courier New" w:hAnsi="Courier New" w:cs="Courier New"/>
          <w:sz w:val="24"/>
          <w:szCs w:val="24"/>
          <w:rPrChange w:id="433" w:author="Savvas Leoussis" w:date="2018-04-23T15:49:00Z">
            <w:rPr>
              <w:ins w:id="43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35" w:author="Savvas Leoussis" w:date="2018-04-23T15:49:00Z">
          <w:pPr/>
        </w:pPrChange>
      </w:pPr>
      <w:ins w:id="43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3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first = find(lambda==10);</w:t>
        </w:r>
      </w:ins>
    </w:p>
    <w:p w14:paraId="338FAB04" w14:textId="77777777" w:rsidR="009349A4" w:rsidRPr="009349A4" w:rsidRDefault="009349A4" w:rsidP="009349A4">
      <w:pPr>
        <w:spacing w:after="0"/>
        <w:rPr>
          <w:ins w:id="438" w:author="Savvas Leoussis" w:date="2018-04-23T15:48:00Z"/>
          <w:rFonts w:ascii="Courier New" w:hAnsi="Courier New" w:cs="Courier New"/>
          <w:sz w:val="24"/>
          <w:szCs w:val="24"/>
          <w:rPrChange w:id="439" w:author="Savvas Leoussis" w:date="2018-04-23T15:49:00Z">
            <w:rPr>
              <w:ins w:id="44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41" w:author="Savvas Leoussis" w:date="2018-04-23T15:49:00Z">
          <w:pPr/>
        </w:pPrChange>
      </w:pPr>
      <w:ins w:id="44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4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second = find(lambda==50);</w:t>
        </w:r>
      </w:ins>
    </w:p>
    <w:p w14:paraId="29A079F1" w14:textId="77777777" w:rsidR="009349A4" w:rsidRPr="009349A4" w:rsidRDefault="009349A4" w:rsidP="009349A4">
      <w:pPr>
        <w:spacing w:after="0"/>
        <w:rPr>
          <w:ins w:id="444" w:author="Savvas Leoussis" w:date="2018-04-23T15:48:00Z"/>
          <w:rFonts w:ascii="Courier New" w:hAnsi="Courier New" w:cs="Courier New"/>
          <w:sz w:val="24"/>
          <w:szCs w:val="24"/>
          <w:rPrChange w:id="445" w:author="Savvas Leoussis" w:date="2018-04-23T15:49:00Z">
            <w:rPr>
              <w:ins w:id="44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47" w:author="Savvas Leoussis" w:date="2018-04-23T15:49:00Z">
          <w:pPr/>
        </w:pPrChange>
      </w:pPr>
      <w:ins w:id="44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4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poisson_first = poisson(first,:);</w:t>
        </w:r>
      </w:ins>
    </w:p>
    <w:p w14:paraId="0C72E2F4" w14:textId="77777777" w:rsidR="009349A4" w:rsidRPr="009349A4" w:rsidRDefault="009349A4" w:rsidP="009349A4">
      <w:pPr>
        <w:spacing w:after="0"/>
        <w:rPr>
          <w:ins w:id="450" w:author="Savvas Leoussis" w:date="2018-04-23T15:48:00Z"/>
          <w:rFonts w:ascii="Courier New" w:hAnsi="Courier New" w:cs="Courier New"/>
          <w:sz w:val="24"/>
          <w:szCs w:val="24"/>
          <w:rPrChange w:id="451" w:author="Savvas Leoussis" w:date="2018-04-23T15:49:00Z">
            <w:rPr>
              <w:ins w:id="45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53" w:author="Savvas Leoussis" w:date="2018-04-23T15:49:00Z">
          <w:pPr/>
        </w:pPrChange>
      </w:pPr>
      <w:ins w:id="45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5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poisson_second = poisson(second,:);</w:t>
        </w:r>
      </w:ins>
    </w:p>
    <w:p w14:paraId="2E795A4C" w14:textId="77777777" w:rsidR="009349A4" w:rsidRPr="009349A4" w:rsidRDefault="009349A4" w:rsidP="009349A4">
      <w:pPr>
        <w:spacing w:after="0"/>
        <w:rPr>
          <w:ins w:id="456" w:author="Savvas Leoussis" w:date="2018-04-23T15:48:00Z"/>
          <w:rFonts w:ascii="Courier New" w:hAnsi="Courier New" w:cs="Courier New"/>
          <w:sz w:val="24"/>
          <w:szCs w:val="24"/>
          <w:rPrChange w:id="457" w:author="Savvas Leoussis" w:date="2018-04-23T15:49:00Z">
            <w:rPr>
              <w:ins w:id="45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59" w:author="Savvas Leoussis" w:date="2018-04-23T15:49:00Z">
          <w:pPr/>
        </w:pPrChange>
      </w:pPr>
    </w:p>
    <w:p w14:paraId="0089DD2C" w14:textId="77777777" w:rsidR="009349A4" w:rsidRPr="009349A4" w:rsidRDefault="009349A4" w:rsidP="009349A4">
      <w:pPr>
        <w:spacing w:after="0"/>
        <w:rPr>
          <w:ins w:id="460" w:author="Savvas Leoussis" w:date="2018-04-23T15:48:00Z"/>
          <w:rFonts w:ascii="Courier New" w:hAnsi="Courier New" w:cs="Courier New"/>
          <w:sz w:val="24"/>
          <w:szCs w:val="24"/>
          <w:rPrChange w:id="461" w:author="Savvas Leoussis" w:date="2018-04-23T15:49:00Z">
            <w:rPr>
              <w:ins w:id="46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63" w:author="Savvas Leoussis" w:date="2018-04-23T15:49:00Z">
          <w:pPr/>
        </w:pPrChange>
      </w:pPr>
      <w:ins w:id="46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6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composed = conv(poisson_first,poisson_second);</w:t>
        </w:r>
      </w:ins>
    </w:p>
    <w:p w14:paraId="43F68001" w14:textId="77777777" w:rsidR="009349A4" w:rsidRPr="009349A4" w:rsidRDefault="009349A4" w:rsidP="009349A4">
      <w:pPr>
        <w:spacing w:after="0"/>
        <w:rPr>
          <w:ins w:id="466" w:author="Savvas Leoussis" w:date="2018-04-23T15:48:00Z"/>
          <w:rFonts w:ascii="Courier New" w:hAnsi="Courier New" w:cs="Courier New"/>
          <w:sz w:val="24"/>
          <w:szCs w:val="24"/>
          <w:rPrChange w:id="467" w:author="Savvas Leoussis" w:date="2018-04-23T15:49:00Z">
            <w:rPr>
              <w:ins w:id="46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69" w:author="Savvas Leoussis" w:date="2018-04-23T15:49:00Z">
          <w:pPr/>
        </w:pPrChange>
      </w:pPr>
      <w:ins w:id="47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7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new_k = 0:1:(2*70);</w:t>
        </w:r>
      </w:ins>
    </w:p>
    <w:p w14:paraId="629987D8" w14:textId="77777777" w:rsidR="009349A4" w:rsidRPr="009349A4" w:rsidRDefault="009349A4" w:rsidP="009349A4">
      <w:pPr>
        <w:spacing w:after="0"/>
        <w:rPr>
          <w:ins w:id="472" w:author="Savvas Leoussis" w:date="2018-04-23T15:48:00Z"/>
          <w:rFonts w:ascii="Courier New" w:hAnsi="Courier New" w:cs="Courier New"/>
          <w:sz w:val="24"/>
          <w:szCs w:val="24"/>
          <w:rPrChange w:id="473" w:author="Savvas Leoussis" w:date="2018-04-23T15:49:00Z">
            <w:rPr>
              <w:ins w:id="47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75" w:author="Savvas Leoussis" w:date="2018-04-23T15:49:00Z">
          <w:pPr/>
        </w:pPrChange>
      </w:pPr>
    </w:p>
    <w:p w14:paraId="36FD5AD6" w14:textId="77777777" w:rsidR="009349A4" w:rsidRPr="009349A4" w:rsidRDefault="009349A4" w:rsidP="009349A4">
      <w:pPr>
        <w:spacing w:after="0"/>
        <w:rPr>
          <w:ins w:id="476" w:author="Savvas Leoussis" w:date="2018-04-23T15:48:00Z"/>
          <w:rFonts w:ascii="Courier New" w:hAnsi="Courier New" w:cs="Courier New"/>
          <w:sz w:val="24"/>
          <w:szCs w:val="24"/>
          <w:rPrChange w:id="477" w:author="Savvas Leoussis" w:date="2018-04-23T15:49:00Z">
            <w:rPr>
              <w:ins w:id="47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79" w:author="Savvas Leoussis" w:date="2018-04-23T15:49:00Z">
          <w:pPr/>
        </w:pPrChange>
      </w:pPr>
      <w:ins w:id="48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8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figure(2);</w:t>
        </w:r>
      </w:ins>
    </w:p>
    <w:p w14:paraId="309296C4" w14:textId="77777777" w:rsidR="009349A4" w:rsidRPr="009349A4" w:rsidRDefault="009349A4" w:rsidP="009349A4">
      <w:pPr>
        <w:spacing w:after="0"/>
        <w:rPr>
          <w:ins w:id="482" w:author="Savvas Leoussis" w:date="2018-04-23T15:48:00Z"/>
          <w:rFonts w:ascii="Courier New" w:hAnsi="Courier New" w:cs="Courier New"/>
          <w:sz w:val="24"/>
          <w:szCs w:val="24"/>
          <w:rPrChange w:id="483" w:author="Savvas Leoussis" w:date="2018-04-23T15:49:00Z">
            <w:rPr>
              <w:ins w:id="48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85" w:author="Savvas Leoussis" w:date="2018-04-23T15:49:00Z">
          <w:pPr/>
        </w:pPrChange>
      </w:pPr>
      <w:ins w:id="48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8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on;</w:t>
        </w:r>
      </w:ins>
    </w:p>
    <w:p w14:paraId="02AE9A93" w14:textId="77777777" w:rsidR="009349A4" w:rsidRPr="009349A4" w:rsidRDefault="009349A4" w:rsidP="009349A4">
      <w:pPr>
        <w:spacing w:after="0"/>
        <w:rPr>
          <w:ins w:id="488" w:author="Savvas Leoussis" w:date="2018-04-23T15:48:00Z"/>
          <w:rFonts w:ascii="Courier New" w:hAnsi="Courier New" w:cs="Courier New"/>
          <w:sz w:val="24"/>
          <w:szCs w:val="24"/>
          <w:rPrChange w:id="489" w:author="Savvas Leoussis" w:date="2018-04-23T15:49:00Z">
            <w:rPr>
              <w:ins w:id="49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91" w:author="Savvas Leoussis" w:date="2018-04-23T15:49:00Z">
          <w:pPr/>
        </w:pPrChange>
      </w:pPr>
      <w:ins w:id="49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9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plot(k,poisson_first(:),colors(1),"linewidth",1.2);</w:t>
        </w:r>
      </w:ins>
    </w:p>
    <w:p w14:paraId="7F6CA3CF" w14:textId="77777777" w:rsidR="009349A4" w:rsidRPr="009349A4" w:rsidRDefault="009349A4" w:rsidP="009349A4">
      <w:pPr>
        <w:spacing w:after="0"/>
        <w:rPr>
          <w:ins w:id="494" w:author="Savvas Leoussis" w:date="2018-04-23T15:48:00Z"/>
          <w:rFonts w:ascii="Courier New" w:hAnsi="Courier New" w:cs="Courier New"/>
          <w:sz w:val="24"/>
          <w:szCs w:val="24"/>
          <w:rPrChange w:id="495" w:author="Savvas Leoussis" w:date="2018-04-23T15:49:00Z">
            <w:rPr>
              <w:ins w:id="49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497" w:author="Savvas Leoussis" w:date="2018-04-23T15:49:00Z">
          <w:pPr/>
        </w:pPrChange>
      </w:pPr>
      <w:ins w:id="49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49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plot(k,poisson_second(:),colors(2),"linewidth",1.2);</w:t>
        </w:r>
      </w:ins>
    </w:p>
    <w:p w14:paraId="05D53511" w14:textId="77777777" w:rsidR="009349A4" w:rsidRPr="009349A4" w:rsidRDefault="009349A4" w:rsidP="009349A4">
      <w:pPr>
        <w:spacing w:after="0"/>
        <w:rPr>
          <w:ins w:id="500" w:author="Savvas Leoussis" w:date="2018-04-23T15:48:00Z"/>
          <w:rFonts w:ascii="Courier New" w:hAnsi="Courier New" w:cs="Courier New"/>
          <w:sz w:val="24"/>
          <w:szCs w:val="24"/>
          <w:rPrChange w:id="501" w:author="Savvas Leoussis" w:date="2018-04-23T15:49:00Z">
            <w:rPr>
              <w:ins w:id="50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03" w:author="Savvas Leoussis" w:date="2018-04-23T15:49:00Z">
          <w:pPr/>
        </w:pPrChange>
      </w:pPr>
      <w:ins w:id="50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0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plot(new_k,composed,"mo","linewidth",2);</w:t>
        </w:r>
      </w:ins>
    </w:p>
    <w:p w14:paraId="5F6170C4" w14:textId="77777777" w:rsidR="009349A4" w:rsidRPr="009349A4" w:rsidRDefault="009349A4" w:rsidP="009349A4">
      <w:pPr>
        <w:spacing w:after="0"/>
        <w:rPr>
          <w:ins w:id="506" w:author="Savvas Leoussis" w:date="2018-04-23T15:48:00Z"/>
          <w:rFonts w:ascii="Courier New" w:hAnsi="Courier New" w:cs="Courier New"/>
          <w:sz w:val="24"/>
          <w:szCs w:val="24"/>
          <w:rPrChange w:id="507" w:author="Savvas Leoussis" w:date="2018-04-23T15:49:00Z">
            <w:rPr>
              <w:ins w:id="50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09" w:author="Savvas Leoussis" w:date="2018-04-23T15:49:00Z">
          <w:pPr/>
        </w:pPrChange>
      </w:pPr>
      <w:ins w:id="51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1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off;</w:t>
        </w:r>
      </w:ins>
    </w:p>
    <w:p w14:paraId="382FF3C2" w14:textId="77777777" w:rsidR="009349A4" w:rsidRPr="009349A4" w:rsidRDefault="009349A4" w:rsidP="009349A4">
      <w:pPr>
        <w:spacing w:after="0"/>
        <w:rPr>
          <w:ins w:id="512" w:author="Savvas Leoussis" w:date="2018-04-23T15:48:00Z"/>
          <w:rFonts w:ascii="Courier New" w:hAnsi="Courier New" w:cs="Courier New"/>
          <w:sz w:val="24"/>
          <w:szCs w:val="24"/>
          <w:rPrChange w:id="513" w:author="Savvas Leoussis" w:date="2018-04-23T15:49:00Z">
            <w:rPr>
              <w:ins w:id="51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15" w:author="Savvas Leoussis" w:date="2018-04-23T15:49:00Z">
          <w:pPr/>
        </w:pPrChange>
      </w:pPr>
      <w:ins w:id="51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1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title("Convolution of two Poisson processes");</w:t>
        </w:r>
      </w:ins>
    </w:p>
    <w:p w14:paraId="22A72A2D" w14:textId="77777777" w:rsidR="009349A4" w:rsidRPr="009349A4" w:rsidRDefault="009349A4" w:rsidP="009349A4">
      <w:pPr>
        <w:spacing w:after="0"/>
        <w:rPr>
          <w:ins w:id="518" w:author="Savvas Leoussis" w:date="2018-04-23T15:48:00Z"/>
          <w:rFonts w:ascii="Courier New" w:hAnsi="Courier New" w:cs="Courier New"/>
          <w:sz w:val="24"/>
          <w:szCs w:val="24"/>
          <w:rPrChange w:id="519" w:author="Savvas Leoussis" w:date="2018-04-23T15:49:00Z">
            <w:rPr>
              <w:ins w:id="52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21" w:author="Savvas Leoussis" w:date="2018-04-23T15:49:00Z">
          <w:pPr/>
        </w:pPrChange>
      </w:pPr>
      <w:ins w:id="52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2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xlabel("k values");</w:t>
        </w:r>
      </w:ins>
    </w:p>
    <w:p w14:paraId="0209CBE1" w14:textId="77777777" w:rsidR="009349A4" w:rsidRPr="009349A4" w:rsidRDefault="009349A4" w:rsidP="009349A4">
      <w:pPr>
        <w:spacing w:after="0"/>
        <w:rPr>
          <w:ins w:id="524" w:author="Savvas Leoussis" w:date="2018-04-23T15:48:00Z"/>
          <w:rFonts w:ascii="Courier New" w:hAnsi="Courier New" w:cs="Courier New"/>
          <w:sz w:val="24"/>
          <w:szCs w:val="24"/>
          <w:rPrChange w:id="525" w:author="Savvas Leoussis" w:date="2018-04-23T15:49:00Z">
            <w:rPr>
              <w:ins w:id="52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27" w:author="Savvas Leoussis" w:date="2018-04-23T15:49:00Z">
          <w:pPr/>
        </w:pPrChange>
      </w:pPr>
      <w:ins w:id="52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2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ylabel("Probability");</w:t>
        </w:r>
      </w:ins>
    </w:p>
    <w:p w14:paraId="4CDF2DCF" w14:textId="77777777" w:rsidR="009349A4" w:rsidRPr="009349A4" w:rsidRDefault="009349A4" w:rsidP="009349A4">
      <w:pPr>
        <w:spacing w:after="0"/>
        <w:rPr>
          <w:ins w:id="530" w:author="Savvas Leoussis" w:date="2018-04-23T15:48:00Z"/>
          <w:rFonts w:ascii="Courier New" w:hAnsi="Courier New" w:cs="Courier New"/>
          <w:sz w:val="24"/>
          <w:szCs w:val="24"/>
          <w:rPrChange w:id="531" w:author="Savvas Leoussis" w:date="2018-04-23T15:49:00Z">
            <w:rPr>
              <w:ins w:id="53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33" w:author="Savvas Leoussis" w:date="2018-04-23T15:49:00Z">
          <w:pPr/>
        </w:pPrChange>
      </w:pPr>
      <w:ins w:id="53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3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legend("lambda=10","lambda=50","new process");</w:t>
        </w:r>
      </w:ins>
    </w:p>
    <w:p w14:paraId="28ED4B73" w14:textId="77777777" w:rsidR="009349A4" w:rsidRPr="009349A4" w:rsidRDefault="009349A4" w:rsidP="009349A4">
      <w:pPr>
        <w:spacing w:after="0"/>
        <w:rPr>
          <w:ins w:id="536" w:author="Savvas Leoussis" w:date="2018-04-23T15:48:00Z"/>
          <w:rFonts w:ascii="Courier New" w:hAnsi="Courier New" w:cs="Courier New"/>
          <w:sz w:val="24"/>
          <w:szCs w:val="24"/>
          <w:rPrChange w:id="537" w:author="Savvas Leoussis" w:date="2018-04-23T15:49:00Z">
            <w:rPr>
              <w:ins w:id="53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39" w:author="Savvas Leoussis" w:date="2018-04-23T15:49:00Z">
          <w:pPr/>
        </w:pPrChange>
      </w:pPr>
    </w:p>
    <w:p w14:paraId="32743ED0" w14:textId="77777777" w:rsidR="009349A4" w:rsidRPr="009349A4" w:rsidRDefault="009349A4" w:rsidP="009349A4">
      <w:pPr>
        <w:spacing w:after="0"/>
        <w:rPr>
          <w:ins w:id="540" w:author="Savvas Leoussis" w:date="2018-04-23T15:48:00Z"/>
          <w:rFonts w:ascii="Courier New" w:hAnsi="Courier New" w:cs="Courier New"/>
          <w:sz w:val="24"/>
          <w:szCs w:val="24"/>
          <w:rPrChange w:id="541" w:author="Savvas Leoussis" w:date="2018-04-23T15:49:00Z">
            <w:rPr>
              <w:ins w:id="54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43" w:author="Savvas Leoussis" w:date="2018-04-23T15:49:00Z">
          <w:pPr/>
        </w:pPrChange>
      </w:pPr>
      <w:ins w:id="54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4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 D</w:t>
        </w:r>
      </w:ins>
    </w:p>
    <w:p w14:paraId="309A88B5" w14:textId="77777777" w:rsidR="009349A4" w:rsidRPr="009349A4" w:rsidRDefault="009349A4" w:rsidP="009349A4">
      <w:pPr>
        <w:spacing w:after="0"/>
        <w:rPr>
          <w:ins w:id="546" w:author="Savvas Leoussis" w:date="2018-04-23T15:48:00Z"/>
          <w:rFonts w:ascii="Courier New" w:hAnsi="Courier New" w:cs="Courier New"/>
          <w:sz w:val="24"/>
          <w:szCs w:val="24"/>
          <w:rPrChange w:id="547" w:author="Savvas Leoussis" w:date="2018-04-23T15:49:00Z">
            <w:rPr>
              <w:ins w:id="54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49" w:author="Savvas Leoussis" w:date="2018-04-23T15:49:00Z">
          <w:pPr/>
        </w:pPrChange>
      </w:pPr>
    </w:p>
    <w:p w14:paraId="337B44BF" w14:textId="77777777" w:rsidR="009349A4" w:rsidRPr="009349A4" w:rsidRDefault="009349A4" w:rsidP="009349A4">
      <w:pPr>
        <w:spacing w:after="0"/>
        <w:rPr>
          <w:ins w:id="550" w:author="Savvas Leoussis" w:date="2018-04-23T15:48:00Z"/>
          <w:rFonts w:ascii="Courier New" w:hAnsi="Courier New" w:cs="Courier New"/>
          <w:sz w:val="24"/>
          <w:szCs w:val="24"/>
          <w:rPrChange w:id="551" w:author="Savvas Leoussis" w:date="2018-04-23T15:49:00Z">
            <w:rPr>
              <w:ins w:id="55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53" w:author="Savvas Leoussis" w:date="2018-04-23T15:49:00Z">
          <w:pPr/>
        </w:pPrChange>
      </w:pPr>
      <w:ins w:id="55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5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k = 0:1:200;</w:t>
        </w:r>
      </w:ins>
    </w:p>
    <w:p w14:paraId="1B0927AF" w14:textId="77777777" w:rsidR="009349A4" w:rsidRPr="009349A4" w:rsidRDefault="009349A4" w:rsidP="009349A4">
      <w:pPr>
        <w:spacing w:after="0"/>
        <w:rPr>
          <w:ins w:id="556" w:author="Savvas Leoussis" w:date="2018-04-23T15:48:00Z"/>
          <w:rFonts w:ascii="Courier New" w:hAnsi="Courier New" w:cs="Courier New"/>
          <w:sz w:val="24"/>
          <w:szCs w:val="24"/>
          <w:rPrChange w:id="557" w:author="Savvas Leoussis" w:date="2018-04-23T15:49:00Z">
            <w:rPr>
              <w:ins w:id="55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59" w:author="Savvas Leoussis" w:date="2018-04-23T15:49:00Z">
          <w:pPr/>
        </w:pPrChange>
      </w:pPr>
      <w:ins w:id="56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6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lambda = 30;</w:t>
        </w:r>
      </w:ins>
    </w:p>
    <w:p w14:paraId="49442550" w14:textId="77777777" w:rsidR="009349A4" w:rsidRPr="009349A4" w:rsidRDefault="009349A4" w:rsidP="009349A4">
      <w:pPr>
        <w:spacing w:after="0"/>
        <w:rPr>
          <w:ins w:id="562" w:author="Savvas Leoussis" w:date="2018-04-23T15:48:00Z"/>
          <w:rFonts w:ascii="Courier New" w:hAnsi="Courier New" w:cs="Courier New"/>
          <w:sz w:val="24"/>
          <w:szCs w:val="24"/>
          <w:rPrChange w:id="563" w:author="Savvas Leoussis" w:date="2018-04-23T15:49:00Z">
            <w:rPr>
              <w:ins w:id="56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65" w:author="Savvas Leoussis" w:date="2018-04-23T15:49:00Z">
          <w:pPr/>
        </w:pPrChange>
      </w:pPr>
      <w:ins w:id="56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6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i = 1:1:5;</w:t>
        </w:r>
      </w:ins>
    </w:p>
    <w:p w14:paraId="56584581" w14:textId="77777777" w:rsidR="009349A4" w:rsidRPr="009349A4" w:rsidRDefault="009349A4" w:rsidP="009349A4">
      <w:pPr>
        <w:spacing w:after="0"/>
        <w:rPr>
          <w:ins w:id="568" w:author="Savvas Leoussis" w:date="2018-04-23T15:48:00Z"/>
          <w:rFonts w:ascii="Courier New" w:hAnsi="Courier New" w:cs="Courier New"/>
          <w:sz w:val="24"/>
          <w:szCs w:val="24"/>
          <w:rPrChange w:id="569" w:author="Savvas Leoussis" w:date="2018-04-23T15:49:00Z">
            <w:rPr>
              <w:ins w:id="57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71" w:author="Savvas Leoussis" w:date="2018-04-23T15:49:00Z">
          <w:pPr/>
        </w:pPrChange>
      </w:pPr>
      <w:ins w:id="57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7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n = [300,3000,30000]; </w:t>
        </w:r>
      </w:ins>
    </w:p>
    <w:p w14:paraId="136F3EBB" w14:textId="77777777" w:rsidR="009349A4" w:rsidRPr="009349A4" w:rsidRDefault="009349A4" w:rsidP="009349A4">
      <w:pPr>
        <w:spacing w:after="0"/>
        <w:rPr>
          <w:ins w:id="574" w:author="Savvas Leoussis" w:date="2018-04-23T15:48:00Z"/>
          <w:rFonts w:ascii="Courier New" w:hAnsi="Courier New" w:cs="Courier New"/>
          <w:sz w:val="24"/>
          <w:szCs w:val="24"/>
          <w:rPrChange w:id="575" w:author="Savvas Leoussis" w:date="2018-04-23T15:49:00Z">
            <w:rPr>
              <w:ins w:id="57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77" w:author="Savvas Leoussis" w:date="2018-04-23T15:49:00Z">
          <w:pPr/>
        </w:pPrChange>
      </w:pPr>
      <w:ins w:id="57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7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p = lambda./n;</w:t>
        </w:r>
      </w:ins>
    </w:p>
    <w:p w14:paraId="2DC64FBF" w14:textId="77777777" w:rsidR="009349A4" w:rsidRPr="009349A4" w:rsidRDefault="009349A4" w:rsidP="009349A4">
      <w:pPr>
        <w:spacing w:after="0"/>
        <w:rPr>
          <w:ins w:id="580" w:author="Savvas Leoussis" w:date="2018-04-23T15:48:00Z"/>
          <w:rFonts w:ascii="Courier New" w:hAnsi="Courier New" w:cs="Courier New"/>
          <w:sz w:val="24"/>
          <w:szCs w:val="24"/>
          <w:rPrChange w:id="581" w:author="Savvas Leoussis" w:date="2018-04-23T15:49:00Z">
            <w:rPr>
              <w:ins w:id="58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83" w:author="Savvas Leoussis" w:date="2018-04-23T15:49:00Z">
          <w:pPr/>
        </w:pPrChange>
      </w:pPr>
      <w:ins w:id="58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8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figure(3);</w:t>
        </w:r>
      </w:ins>
    </w:p>
    <w:p w14:paraId="2BEE14A0" w14:textId="77777777" w:rsidR="009349A4" w:rsidRPr="009349A4" w:rsidRDefault="009349A4" w:rsidP="009349A4">
      <w:pPr>
        <w:spacing w:after="0"/>
        <w:rPr>
          <w:ins w:id="586" w:author="Savvas Leoussis" w:date="2018-04-23T15:48:00Z"/>
          <w:rFonts w:ascii="Courier New" w:hAnsi="Courier New" w:cs="Courier New"/>
          <w:sz w:val="24"/>
          <w:szCs w:val="24"/>
          <w:rPrChange w:id="587" w:author="Savvas Leoussis" w:date="2018-04-23T15:49:00Z">
            <w:rPr>
              <w:ins w:id="58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89" w:author="Savvas Leoussis" w:date="2018-04-23T15:49:00Z">
          <w:pPr/>
        </w:pPrChange>
      </w:pPr>
      <w:ins w:id="59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9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title("Poisson process as the limit of the binomial process");</w:t>
        </w:r>
      </w:ins>
    </w:p>
    <w:p w14:paraId="679A077A" w14:textId="77777777" w:rsidR="009349A4" w:rsidRPr="009349A4" w:rsidRDefault="009349A4" w:rsidP="009349A4">
      <w:pPr>
        <w:spacing w:after="0"/>
        <w:rPr>
          <w:ins w:id="592" w:author="Savvas Leoussis" w:date="2018-04-23T15:48:00Z"/>
          <w:rFonts w:ascii="Courier New" w:hAnsi="Courier New" w:cs="Courier New"/>
          <w:sz w:val="24"/>
          <w:szCs w:val="24"/>
          <w:rPrChange w:id="593" w:author="Savvas Leoussis" w:date="2018-04-23T15:49:00Z">
            <w:rPr>
              <w:ins w:id="59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595" w:author="Savvas Leoussis" w:date="2018-04-23T15:49:00Z">
          <w:pPr/>
        </w:pPrChange>
      </w:pPr>
      <w:ins w:id="59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59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xlabel("k values");</w:t>
        </w:r>
      </w:ins>
    </w:p>
    <w:p w14:paraId="1B1DCCDB" w14:textId="77777777" w:rsidR="009349A4" w:rsidRPr="009349A4" w:rsidRDefault="009349A4" w:rsidP="009349A4">
      <w:pPr>
        <w:spacing w:after="0"/>
        <w:rPr>
          <w:ins w:id="598" w:author="Savvas Leoussis" w:date="2018-04-23T15:48:00Z"/>
          <w:rFonts w:ascii="Courier New" w:hAnsi="Courier New" w:cs="Courier New"/>
          <w:sz w:val="24"/>
          <w:szCs w:val="24"/>
          <w:rPrChange w:id="599" w:author="Savvas Leoussis" w:date="2018-04-23T15:49:00Z">
            <w:rPr>
              <w:ins w:id="60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01" w:author="Savvas Leoussis" w:date="2018-04-23T15:49:00Z">
          <w:pPr/>
        </w:pPrChange>
      </w:pPr>
      <w:ins w:id="60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0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ylabel("Probability");</w:t>
        </w:r>
      </w:ins>
    </w:p>
    <w:p w14:paraId="6148B8DC" w14:textId="77777777" w:rsidR="009349A4" w:rsidRPr="009349A4" w:rsidRDefault="009349A4" w:rsidP="009349A4">
      <w:pPr>
        <w:spacing w:after="0"/>
        <w:rPr>
          <w:ins w:id="604" w:author="Savvas Leoussis" w:date="2018-04-23T15:48:00Z"/>
          <w:rFonts w:ascii="Courier New" w:hAnsi="Courier New" w:cs="Courier New"/>
          <w:sz w:val="24"/>
          <w:szCs w:val="24"/>
          <w:rPrChange w:id="605" w:author="Savvas Leoussis" w:date="2018-04-23T15:49:00Z">
            <w:rPr>
              <w:ins w:id="60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07" w:author="Savvas Leoussis" w:date="2018-04-23T15:49:00Z">
          <w:pPr/>
        </w:pPrChange>
      </w:pPr>
      <w:ins w:id="60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0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on;</w:t>
        </w:r>
      </w:ins>
    </w:p>
    <w:p w14:paraId="3DE8BED1" w14:textId="77777777" w:rsidR="009349A4" w:rsidRPr="009349A4" w:rsidRDefault="009349A4" w:rsidP="009349A4">
      <w:pPr>
        <w:spacing w:after="0"/>
        <w:rPr>
          <w:ins w:id="610" w:author="Savvas Leoussis" w:date="2018-04-23T15:48:00Z"/>
          <w:rFonts w:ascii="Courier New" w:hAnsi="Courier New" w:cs="Courier New"/>
          <w:sz w:val="24"/>
          <w:szCs w:val="24"/>
          <w:rPrChange w:id="611" w:author="Savvas Leoussis" w:date="2018-04-23T15:49:00Z">
            <w:rPr>
              <w:ins w:id="61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13" w:author="Savvas Leoussis" w:date="2018-04-23T15:49:00Z">
          <w:pPr/>
        </w:pPrChange>
      </w:pPr>
      <w:ins w:id="614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15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for i=1:3</w:t>
        </w:r>
      </w:ins>
    </w:p>
    <w:p w14:paraId="24ED2B2C" w14:textId="77777777" w:rsidR="009349A4" w:rsidRPr="009349A4" w:rsidRDefault="009349A4" w:rsidP="009349A4">
      <w:pPr>
        <w:spacing w:after="0"/>
        <w:rPr>
          <w:ins w:id="616" w:author="Savvas Leoussis" w:date="2018-04-23T15:48:00Z"/>
          <w:rFonts w:ascii="Courier New" w:hAnsi="Courier New" w:cs="Courier New"/>
          <w:sz w:val="24"/>
          <w:szCs w:val="24"/>
          <w:rPrChange w:id="617" w:author="Savvas Leoussis" w:date="2018-04-23T15:49:00Z">
            <w:rPr>
              <w:ins w:id="618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19" w:author="Savvas Leoussis" w:date="2018-04-23T15:49:00Z">
          <w:pPr/>
        </w:pPrChange>
      </w:pPr>
      <w:ins w:id="620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21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binomial = binopdf(k,n(i),p(i));</w:t>
        </w:r>
      </w:ins>
    </w:p>
    <w:p w14:paraId="399E0942" w14:textId="77777777" w:rsidR="009349A4" w:rsidRPr="009349A4" w:rsidRDefault="009349A4" w:rsidP="009349A4">
      <w:pPr>
        <w:spacing w:after="0"/>
        <w:rPr>
          <w:ins w:id="622" w:author="Savvas Leoussis" w:date="2018-04-23T15:48:00Z"/>
          <w:rFonts w:ascii="Courier New" w:hAnsi="Courier New" w:cs="Courier New"/>
          <w:sz w:val="24"/>
          <w:szCs w:val="24"/>
          <w:rPrChange w:id="623" w:author="Savvas Leoussis" w:date="2018-04-23T15:49:00Z">
            <w:rPr>
              <w:ins w:id="624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25" w:author="Savvas Leoussis" w:date="2018-04-23T15:49:00Z">
          <w:pPr/>
        </w:pPrChange>
      </w:pPr>
      <w:ins w:id="626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27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lastRenderedPageBreak/>
          <w:t xml:space="preserve">  plot(k,binomial,colors(i),'linewidth',1.2);</w:t>
        </w:r>
      </w:ins>
    </w:p>
    <w:p w14:paraId="7ED5ED62" w14:textId="77777777" w:rsidR="009349A4" w:rsidRPr="009349A4" w:rsidRDefault="009349A4" w:rsidP="009349A4">
      <w:pPr>
        <w:spacing w:after="0"/>
        <w:rPr>
          <w:ins w:id="628" w:author="Savvas Leoussis" w:date="2018-04-23T15:48:00Z"/>
          <w:rFonts w:ascii="Courier New" w:hAnsi="Courier New" w:cs="Courier New"/>
          <w:sz w:val="24"/>
          <w:szCs w:val="24"/>
          <w:rPrChange w:id="629" w:author="Savvas Leoussis" w:date="2018-04-23T15:49:00Z">
            <w:rPr>
              <w:ins w:id="630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31" w:author="Savvas Leoussis" w:date="2018-04-23T15:49:00Z">
          <w:pPr/>
        </w:pPrChange>
      </w:pPr>
      <w:ins w:id="632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33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endfor</w:t>
        </w:r>
      </w:ins>
    </w:p>
    <w:p w14:paraId="7000C295" w14:textId="77777777" w:rsidR="009349A4" w:rsidRPr="009349A4" w:rsidRDefault="009349A4" w:rsidP="009349A4">
      <w:pPr>
        <w:spacing w:after="0"/>
        <w:rPr>
          <w:ins w:id="634" w:author="Savvas Leoussis" w:date="2018-04-23T15:48:00Z"/>
          <w:rFonts w:ascii="Courier New" w:hAnsi="Courier New" w:cs="Courier New"/>
          <w:sz w:val="24"/>
          <w:szCs w:val="24"/>
          <w:rPrChange w:id="635" w:author="Savvas Leoussis" w:date="2018-04-23T15:49:00Z">
            <w:rPr>
              <w:ins w:id="63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37" w:author="Savvas Leoussis" w:date="2018-04-23T15:49:00Z">
          <w:pPr/>
        </w:pPrChange>
      </w:pPr>
      <w:ins w:id="63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3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off;</w:t>
        </w:r>
      </w:ins>
    </w:p>
    <w:p w14:paraId="6835C33D" w14:textId="77777777" w:rsidR="009349A4" w:rsidRPr="009349A4" w:rsidRDefault="009349A4" w:rsidP="009349A4">
      <w:pPr>
        <w:spacing w:after="0"/>
        <w:rPr>
          <w:ins w:id="640" w:author="Savvas Leoussis" w:date="2018-04-23T15:48:00Z"/>
          <w:rFonts w:ascii="Courier New" w:hAnsi="Courier New" w:cs="Courier New"/>
          <w:sz w:val="24"/>
          <w:szCs w:val="24"/>
          <w:rPrChange w:id="641" w:author="Savvas Leoussis" w:date="2018-04-23T15:49:00Z">
            <w:rPr>
              <w:ins w:id="642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43" w:author="Savvas Leoussis" w:date="2018-04-23T15:49:00Z">
          <w:pPr/>
        </w:pPrChange>
      </w:pPr>
    </w:p>
    <w:p w14:paraId="718FF7C3" w14:textId="2E280B4E" w:rsidR="009349A4" w:rsidRPr="009349A4" w:rsidRDefault="009349A4" w:rsidP="009349A4">
      <w:pPr>
        <w:spacing w:after="0"/>
        <w:rPr>
          <w:ins w:id="644" w:author="Savvas Leoussis" w:date="2018-04-23T15:48:00Z"/>
          <w:rFonts w:ascii="Courier New" w:hAnsi="Courier New" w:cs="Courier New"/>
          <w:sz w:val="24"/>
          <w:szCs w:val="24"/>
          <w:rPrChange w:id="645" w:author="Savvas Leoussis" w:date="2018-04-23T15:49:00Z">
            <w:rPr>
              <w:ins w:id="646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47" w:author="Savvas Leoussis" w:date="2018-04-23T15:49:00Z">
          <w:pPr/>
        </w:pPrChange>
      </w:pPr>
      <w:ins w:id="648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49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########EXPONENTIAL DISTRIBUTION</w:t>
        </w:r>
      </w:ins>
      <w:ins w:id="650" w:author="Savvas Leoussis" w:date="2018-04-23T15:50:00Z">
        <w:r w:rsidRPr="003D098E">
          <w:rPr>
            <w:rFonts w:ascii="Courier New" w:hAnsi="Courier New" w:cs="Courier New"/>
            <w:sz w:val="24"/>
            <w:szCs w:val="24"/>
          </w:rPr>
          <w:t>########</w:t>
        </w:r>
      </w:ins>
    </w:p>
    <w:p w14:paraId="3B20F6AA" w14:textId="77777777" w:rsidR="009349A4" w:rsidRPr="009349A4" w:rsidRDefault="009349A4" w:rsidP="009349A4">
      <w:pPr>
        <w:spacing w:after="0"/>
        <w:rPr>
          <w:ins w:id="651" w:author="Savvas Leoussis" w:date="2018-04-23T15:48:00Z"/>
          <w:rFonts w:ascii="Courier New" w:hAnsi="Courier New" w:cs="Courier New"/>
          <w:sz w:val="24"/>
          <w:szCs w:val="24"/>
          <w:rPrChange w:id="652" w:author="Savvas Leoussis" w:date="2018-04-23T15:49:00Z">
            <w:rPr>
              <w:ins w:id="65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54" w:author="Savvas Leoussis" w:date="2018-04-23T15:49:00Z">
          <w:pPr/>
        </w:pPrChange>
      </w:pPr>
    </w:p>
    <w:p w14:paraId="7AA3B74A" w14:textId="77777777" w:rsidR="009349A4" w:rsidRPr="009349A4" w:rsidRDefault="009349A4" w:rsidP="009349A4">
      <w:pPr>
        <w:spacing w:after="0"/>
        <w:rPr>
          <w:ins w:id="655" w:author="Savvas Leoussis" w:date="2018-04-23T15:48:00Z"/>
          <w:rFonts w:ascii="Courier New" w:hAnsi="Courier New" w:cs="Courier New"/>
          <w:sz w:val="24"/>
          <w:szCs w:val="24"/>
          <w:rPrChange w:id="656" w:author="Savvas Leoussis" w:date="2018-04-23T15:49:00Z">
            <w:rPr>
              <w:ins w:id="65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58" w:author="Savvas Leoussis" w:date="2018-04-23T15:49:00Z">
          <w:pPr/>
        </w:pPrChange>
      </w:pPr>
      <w:ins w:id="65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6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 A</w:t>
        </w:r>
      </w:ins>
    </w:p>
    <w:p w14:paraId="75BB826C" w14:textId="77777777" w:rsidR="009349A4" w:rsidRPr="009349A4" w:rsidRDefault="009349A4" w:rsidP="009349A4">
      <w:pPr>
        <w:spacing w:after="0"/>
        <w:rPr>
          <w:ins w:id="661" w:author="Savvas Leoussis" w:date="2018-04-23T15:48:00Z"/>
          <w:rFonts w:ascii="Courier New" w:hAnsi="Courier New" w:cs="Courier New"/>
          <w:sz w:val="24"/>
          <w:szCs w:val="24"/>
          <w:rPrChange w:id="662" w:author="Savvas Leoussis" w:date="2018-04-23T15:49:00Z">
            <w:rPr>
              <w:ins w:id="66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64" w:author="Savvas Leoussis" w:date="2018-04-23T15:49:00Z">
          <w:pPr/>
        </w:pPrChange>
      </w:pPr>
    </w:p>
    <w:p w14:paraId="358762D8" w14:textId="77777777" w:rsidR="009349A4" w:rsidRPr="009349A4" w:rsidRDefault="009349A4" w:rsidP="009349A4">
      <w:pPr>
        <w:spacing w:after="0"/>
        <w:rPr>
          <w:ins w:id="665" w:author="Savvas Leoussis" w:date="2018-04-23T15:48:00Z"/>
          <w:rFonts w:ascii="Courier New" w:hAnsi="Courier New" w:cs="Courier New"/>
          <w:sz w:val="24"/>
          <w:szCs w:val="24"/>
          <w:rPrChange w:id="666" w:author="Savvas Leoussis" w:date="2018-04-23T15:49:00Z">
            <w:rPr>
              <w:ins w:id="66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68" w:author="Savvas Leoussis" w:date="2018-04-23T15:49:00Z">
          <w:pPr/>
        </w:pPrChange>
      </w:pPr>
      <w:ins w:id="66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7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k = 0:0.00001:8;</w:t>
        </w:r>
      </w:ins>
    </w:p>
    <w:p w14:paraId="25E7CAD1" w14:textId="77777777" w:rsidR="009349A4" w:rsidRPr="009349A4" w:rsidRDefault="009349A4" w:rsidP="009349A4">
      <w:pPr>
        <w:spacing w:after="0"/>
        <w:rPr>
          <w:ins w:id="671" w:author="Savvas Leoussis" w:date="2018-04-23T15:48:00Z"/>
          <w:rFonts w:ascii="Courier New" w:hAnsi="Courier New" w:cs="Courier New"/>
          <w:sz w:val="24"/>
          <w:szCs w:val="24"/>
          <w:rPrChange w:id="672" w:author="Savvas Leoussis" w:date="2018-04-23T15:49:00Z">
            <w:rPr>
              <w:ins w:id="67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74" w:author="Savvas Leoussis" w:date="2018-04-23T15:49:00Z">
          <w:pPr/>
        </w:pPrChange>
      </w:pPr>
      <w:ins w:id="67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76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lambda = [1/0.5,1,1/3];</w:t>
        </w:r>
      </w:ins>
    </w:p>
    <w:p w14:paraId="485C7F4E" w14:textId="77777777" w:rsidR="009349A4" w:rsidRPr="009349A4" w:rsidRDefault="009349A4" w:rsidP="009349A4">
      <w:pPr>
        <w:spacing w:after="0"/>
        <w:rPr>
          <w:ins w:id="677" w:author="Savvas Leoussis" w:date="2018-04-23T15:48:00Z"/>
          <w:rFonts w:ascii="Courier New" w:hAnsi="Courier New" w:cs="Courier New"/>
          <w:sz w:val="24"/>
          <w:szCs w:val="24"/>
          <w:rPrChange w:id="678" w:author="Savvas Leoussis" w:date="2018-04-23T15:49:00Z">
            <w:rPr>
              <w:ins w:id="67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80" w:author="Savvas Leoussis" w:date="2018-04-23T15:49:00Z">
          <w:pPr/>
        </w:pPrChange>
      </w:pPr>
      <w:ins w:id="68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8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for i=1:columns(lambda)</w:t>
        </w:r>
      </w:ins>
    </w:p>
    <w:p w14:paraId="1F8CA2D6" w14:textId="77777777" w:rsidR="009349A4" w:rsidRPr="009349A4" w:rsidRDefault="009349A4" w:rsidP="009349A4">
      <w:pPr>
        <w:spacing w:after="0"/>
        <w:rPr>
          <w:ins w:id="683" w:author="Savvas Leoussis" w:date="2018-04-23T15:48:00Z"/>
          <w:rFonts w:ascii="Courier New" w:hAnsi="Courier New" w:cs="Courier New"/>
          <w:sz w:val="24"/>
          <w:szCs w:val="24"/>
          <w:rPrChange w:id="684" w:author="Savvas Leoussis" w:date="2018-04-23T15:49:00Z">
            <w:rPr>
              <w:ins w:id="68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86" w:author="Savvas Leoussis" w:date="2018-04-23T15:49:00Z">
          <w:pPr/>
        </w:pPrChange>
      </w:pPr>
      <w:ins w:id="68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8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expon(i,:) = exppdf(k,lambda(i));</w:t>
        </w:r>
      </w:ins>
    </w:p>
    <w:p w14:paraId="714FBADD" w14:textId="77777777" w:rsidR="009349A4" w:rsidRPr="009349A4" w:rsidRDefault="009349A4" w:rsidP="009349A4">
      <w:pPr>
        <w:spacing w:after="0"/>
        <w:rPr>
          <w:ins w:id="689" w:author="Savvas Leoussis" w:date="2018-04-23T15:48:00Z"/>
          <w:rFonts w:ascii="Courier New" w:hAnsi="Courier New" w:cs="Courier New"/>
          <w:sz w:val="24"/>
          <w:szCs w:val="24"/>
          <w:rPrChange w:id="690" w:author="Savvas Leoussis" w:date="2018-04-23T15:49:00Z">
            <w:rPr>
              <w:ins w:id="69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92" w:author="Savvas Leoussis" w:date="2018-04-23T15:49:00Z">
          <w:pPr/>
        </w:pPrChange>
      </w:pPr>
      <w:ins w:id="69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69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endfor</w:t>
        </w:r>
      </w:ins>
    </w:p>
    <w:p w14:paraId="1AC0A94C" w14:textId="77777777" w:rsidR="009349A4" w:rsidRPr="009349A4" w:rsidRDefault="009349A4" w:rsidP="009349A4">
      <w:pPr>
        <w:spacing w:after="0"/>
        <w:rPr>
          <w:ins w:id="695" w:author="Savvas Leoussis" w:date="2018-04-23T15:48:00Z"/>
          <w:rFonts w:ascii="Courier New" w:hAnsi="Courier New" w:cs="Courier New"/>
          <w:sz w:val="24"/>
          <w:szCs w:val="24"/>
          <w:rPrChange w:id="696" w:author="Savvas Leoussis" w:date="2018-04-23T15:49:00Z">
            <w:rPr>
              <w:ins w:id="69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698" w:author="Savvas Leoussis" w:date="2018-04-23T15:49:00Z">
          <w:pPr/>
        </w:pPrChange>
      </w:pPr>
    </w:p>
    <w:p w14:paraId="6C2B8992" w14:textId="77777777" w:rsidR="009349A4" w:rsidRPr="009349A4" w:rsidRDefault="009349A4" w:rsidP="009349A4">
      <w:pPr>
        <w:spacing w:after="0"/>
        <w:rPr>
          <w:ins w:id="699" w:author="Savvas Leoussis" w:date="2018-04-23T15:48:00Z"/>
          <w:rFonts w:ascii="Courier New" w:hAnsi="Courier New" w:cs="Courier New"/>
          <w:sz w:val="24"/>
          <w:szCs w:val="24"/>
          <w:rPrChange w:id="700" w:author="Savvas Leoussis" w:date="2018-04-23T15:49:00Z">
            <w:rPr>
              <w:ins w:id="70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02" w:author="Savvas Leoussis" w:date="2018-04-23T15:49:00Z">
          <w:pPr/>
        </w:pPrChange>
      </w:pPr>
      <w:ins w:id="70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0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figure(4);</w:t>
        </w:r>
      </w:ins>
    </w:p>
    <w:p w14:paraId="5D499262" w14:textId="77777777" w:rsidR="009349A4" w:rsidRPr="009349A4" w:rsidRDefault="009349A4" w:rsidP="009349A4">
      <w:pPr>
        <w:spacing w:after="0"/>
        <w:rPr>
          <w:ins w:id="705" w:author="Savvas Leoussis" w:date="2018-04-23T15:48:00Z"/>
          <w:rFonts w:ascii="Courier New" w:hAnsi="Courier New" w:cs="Courier New"/>
          <w:sz w:val="24"/>
          <w:szCs w:val="24"/>
          <w:rPrChange w:id="706" w:author="Savvas Leoussis" w:date="2018-04-23T15:49:00Z">
            <w:rPr>
              <w:ins w:id="70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08" w:author="Savvas Leoussis" w:date="2018-04-23T15:49:00Z">
          <w:pPr/>
        </w:pPrChange>
      </w:pPr>
      <w:ins w:id="70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1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on;</w:t>
        </w:r>
      </w:ins>
    </w:p>
    <w:p w14:paraId="6A81AC9D" w14:textId="77777777" w:rsidR="009349A4" w:rsidRPr="009349A4" w:rsidRDefault="009349A4" w:rsidP="009349A4">
      <w:pPr>
        <w:spacing w:after="0"/>
        <w:rPr>
          <w:ins w:id="711" w:author="Savvas Leoussis" w:date="2018-04-23T15:48:00Z"/>
          <w:rFonts w:ascii="Courier New" w:hAnsi="Courier New" w:cs="Courier New"/>
          <w:sz w:val="24"/>
          <w:szCs w:val="24"/>
          <w:rPrChange w:id="712" w:author="Savvas Leoussis" w:date="2018-04-23T15:49:00Z">
            <w:rPr>
              <w:ins w:id="71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14" w:author="Savvas Leoussis" w:date="2018-04-23T15:49:00Z">
          <w:pPr/>
        </w:pPrChange>
      </w:pPr>
      <w:ins w:id="71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16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for i=1:columns(lambda)</w:t>
        </w:r>
      </w:ins>
    </w:p>
    <w:p w14:paraId="0BC7FC46" w14:textId="77777777" w:rsidR="009349A4" w:rsidRPr="009349A4" w:rsidRDefault="009349A4" w:rsidP="009349A4">
      <w:pPr>
        <w:spacing w:after="0"/>
        <w:rPr>
          <w:ins w:id="717" w:author="Savvas Leoussis" w:date="2018-04-23T15:48:00Z"/>
          <w:rFonts w:ascii="Courier New" w:hAnsi="Courier New" w:cs="Courier New"/>
          <w:sz w:val="24"/>
          <w:szCs w:val="24"/>
          <w:rPrChange w:id="718" w:author="Savvas Leoussis" w:date="2018-04-23T15:49:00Z">
            <w:rPr>
              <w:ins w:id="71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20" w:author="Savvas Leoussis" w:date="2018-04-23T15:49:00Z">
          <w:pPr/>
        </w:pPrChange>
      </w:pPr>
      <w:ins w:id="72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2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plot(k,expon(i,:),colors(i),"linewidth",1.2);</w:t>
        </w:r>
      </w:ins>
    </w:p>
    <w:p w14:paraId="1225B8DD" w14:textId="77777777" w:rsidR="009349A4" w:rsidRPr="009349A4" w:rsidRDefault="009349A4" w:rsidP="009349A4">
      <w:pPr>
        <w:spacing w:after="0"/>
        <w:rPr>
          <w:ins w:id="723" w:author="Savvas Leoussis" w:date="2018-04-23T15:48:00Z"/>
          <w:rFonts w:ascii="Courier New" w:hAnsi="Courier New" w:cs="Courier New"/>
          <w:sz w:val="24"/>
          <w:szCs w:val="24"/>
          <w:rPrChange w:id="724" w:author="Savvas Leoussis" w:date="2018-04-23T15:49:00Z">
            <w:rPr>
              <w:ins w:id="72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26" w:author="Savvas Leoussis" w:date="2018-04-23T15:49:00Z">
          <w:pPr/>
        </w:pPrChange>
      </w:pPr>
      <w:ins w:id="72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2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endfor</w:t>
        </w:r>
      </w:ins>
    </w:p>
    <w:p w14:paraId="4C31A8F0" w14:textId="77777777" w:rsidR="009349A4" w:rsidRPr="009349A4" w:rsidRDefault="009349A4" w:rsidP="009349A4">
      <w:pPr>
        <w:spacing w:after="0"/>
        <w:rPr>
          <w:ins w:id="729" w:author="Savvas Leoussis" w:date="2018-04-23T15:48:00Z"/>
          <w:rFonts w:ascii="Courier New" w:hAnsi="Courier New" w:cs="Courier New"/>
          <w:sz w:val="24"/>
          <w:szCs w:val="24"/>
          <w:rPrChange w:id="730" w:author="Savvas Leoussis" w:date="2018-04-23T15:49:00Z">
            <w:rPr>
              <w:ins w:id="73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32" w:author="Savvas Leoussis" w:date="2018-04-23T15:49:00Z">
          <w:pPr/>
        </w:pPrChange>
      </w:pPr>
      <w:ins w:id="73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3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off;</w:t>
        </w:r>
      </w:ins>
    </w:p>
    <w:p w14:paraId="282AD0F0" w14:textId="77777777" w:rsidR="009349A4" w:rsidRPr="009349A4" w:rsidRDefault="009349A4" w:rsidP="009349A4">
      <w:pPr>
        <w:spacing w:after="0"/>
        <w:rPr>
          <w:ins w:id="735" w:author="Savvas Leoussis" w:date="2018-04-23T15:48:00Z"/>
          <w:rFonts w:ascii="Courier New" w:hAnsi="Courier New" w:cs="Courier New"/>
          <w:sz w:val="24"/>
          <w:szCs w:val="24"/>
          <w:rPrChange w:id="736" w:author="Savvas Leoussis" w:date="2018-04-23T15:49:00Z">
            <w:rPr>
              <w:ins w:id="73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38" w:author="Savvas Leoussis" w:date="2018-04-23T15:49:00Z">
          <w:pPr/>
        </w:pPrChange>
      </w:pPr>
    </w:p>
    <w:p w14:paraId="0D9E412F" w14:textId="77777777" w:rsidR="009349A4" w:rsidRPr="009349A4" w:rsidRDefault="009349A4" w:rsidP="009349A4">
      <w:pPr>
        <w:spacing w:after="0"/>
        <w:rPr>
          <w:ins w:id="739" w:author="Savvas Leoussis" w:date="2018-04-23T15:48:00Z"/>
          <w:rFonts w:ascii="Courier New" w:hAnsi="Courier New" w:cs="Courier New"/>
          <w:sz w:val="24"/>
          <w:szCs w:val="24"/>
          <w:rPrChange w:id="740" w:author="Savvas Leoussis" w:date="2018-04-23T15:49:00Z">
            <w:rPr>
              <w:ins w:id="74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42" w:author="Savvas Leoussis" w:date="2018-04-23T15:49:00Z">
          <w:pPr/>
        </w:pPrChange>
      </w:pPr>
      <w:ins w:id="74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4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title("Cumulative Distribution Function of Poisson Processes");</w:t>
        </w:r>
      </w:ins>
    </w:p>
    <w:p w14:paraId="0B37722F" w14:textId="77777777" w:rsidR="009349A4" w:rsidRPr="009349A4" w:rsidRDefault="009349A4" w:rsidP="009349A4">
      <w:pPr>
        <w:spacing w:after="0"/>
        <w:rPr>
          <w:ins w:id="745" w:author="Savvas Leoussis" w:date="2018-04-23T15:48:00Z"/>
          <w:rFonts w:ascii="Courier New" w:hAnsi="Courier New" w:cs="Courier New"/>
          <w:sz w:val="24"/>
          <w:szCs w:val="24"/>
          <w:rPrChange w:id="746" w:author="Savvas Leoussis" w:date="2018-04-23T15:49:00Z">
            <w:rPr>
              <w:ins w:id="74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48" w:author="Savvas Leoussis" w:date="2018-04-23T15:49:00Z">
          <w:pPr/>
        </w:pPrChange>
      </w:pPr>
      <w:ins w:id="74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5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xlabel("k values");</w:t>
        </w:r>
      </w:ins>
    </w:p>
    <w:p w14:paraId="69241AD6" w14:textId="77777777" w:rsidR="009349A4" w:rsidRPr="009349A4" w:rsidRDefault="009349A4" w:rsidP="009349A4">
      <w:pPr>
        <w:spacing w:after="0"/>
        <w:rPr>
          <w:ins w:id="751" w:author="Savvas Leoussis" w:date="2018-04-23T15:48:00Z"/>
          <w:rFonts w:ascii="Courier New" w:hAnsi="Courier New" w:cs="Courier New"/>
          <w:sz w:val="24"/>
          <w:szCs w:val="24"/>
          <w:rPrChange w:id="752" w:author="Savvas Leoussis" w:date="2018-04-23T15:49:00Z">
            <w:rPr>
              <w:ins w:id="75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54" w:author="Savvas Leoussis" w:date="2018-04-23T15:49:00Z">
          <w:pPr/>
        </w:pPrChange>
      </w:pPr>
      <w:ins w:id="75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56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ylabel("Probability");</w:t>
        </w:r>
      </w:ins>
    </w:p>
    <w:p w14:paraId="29267290" w14:textId="77777777" w:rsidR="009349A4" w:rsidRPr="009349A4" w:rsidRDefault="009349A4" w:rsidP="009349A4">
      <w:pPr>
        <w:spacing w:after="0"/>
        <w:rPr>
          <w:ins w:id="757" w:author="Savvas Leoussis" w:date="2018-04-23T15:48:00Z"/>
          <w:rFonts w:ascii="Courier New" w:hAnsi="Courier New" w:cs="Courier New"/>
          <w:sz w:val="24"/>
          <w:szCs w:val="24"/>
          <w:rPrChange w:id="758" w:author="Savvas Leoussis" w:date="2018-04-23T15:49:00Z">
            <w:rPr>
              <w:ins w:id="75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60" w:author="Savvas Leoussis" w:date="2018-04-23T15:49:00Z">
          <w:pPr/>
        </w:pPrChange>
      </w:pPr>
      <w:ins w:id="76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6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legend("1/lambda=0.5","1/lambda=1","1/lambda=3");</w:t>
        </w:r>
      </w:ins>
    </w:p>
    <w:p w14:paraId="4305CA97" w14:textId="77777777" w:rsidR="009349A4" w:rsidRPr="009349A4" w:rsidRDefault="009349A4" w:rsidP="009349A4">
      <w:pPr>
        <w:spacing w:after="0"/>
        <w:rPr>
          <w:ins w:id="763" w:author="Savvas Leoussis" w:date="2018-04-23T15:48:00Z"/>
          <w:rFonts w:ascii="Courier New" w:hAnsi="Courier New" w:cs="Courier New"/>
          <w:sz w:val="24"/>
          <w:szCs w:val="24"/>
          <w:rPrChange w:id="764" w:author="Savvas Leoussis" w:date="2018-04-23T15:49:00Z">
            <w:rPr>
              <w:ins w:id="76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66" w:author="Savvas Leoussis" w:date="2018-04-23T15:49:00Z">
          <w:pPr/>
        </w:pPrChange>
      </w:pPr>
      <w:ins w:id="76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6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clear expon;</w:t>
        </w:r>
      </w:ins>
    </w:p>
    <w:p w14:paraId="5039D93F" w14:textId="77777777" w:rsidR="009349A4" w:rsidRPr="009349A4" w:rsidRDefault="009349A4" w:rsidP="009349A4">
      <w:pPr>
        <w:spacing w:after="0"/>
        <w:rPr>
          <w:ins w:id="769" w:author="Savvas Leoussis" w:date="2018-04-23T15:48:00Z"/>
          <w:rFonts w:ascii="Courier New" w:hAnsi="Courier New" w:cs="Courier New"/>
          <w:sz w:val="24"/>
          <w:szCs w:val="24"/>
          <w:rPrChange w:id="770" w:author="Savvas Leoussis" w:date="2018-04-23T15:49:00Z">
            <w:rPr>
              <w:ins w:id="77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72" w:author="Savvas Leoussis" w:date="2018-04-23T15:49:00Z">
          <w:pPr/>
        </w:pPrChange>
      </w:pPr>
    </w:p>
    <w:p w14:paraId="56503049" w14:textId="77777777" w:rsidR="009349A4" w:rsidRPr="009349A4" w:rsidRDefault="009349A4" w:rsidP="009349A4">
      <w:pPr>
        <w:spacing w:after="0"/>
        <w:rPr>
          <w:ins w:id="773" w:author="Savvas Leoussis" w:date="2018-04-23T15:48:00Z"/>
          <w:rFonts w:ascii="Courier New" w:hAnsi="Courier New" w:cs="Courier New"/>
          <w:sz w:val="24"/>
          <w:szCs w:val="24"/>
          <w:rPrChange w:id="774" w:author="Savvas Leoussis" w:date="2018-04-23T15:49:00Z">
            <w:rPr>
              <w:ins w:id="77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76" w:author="Savvas Leoussis" w:date="2018-04-23T15:49:00Z">
          <w:pPr/>
        </w:pPrChange>
      </w:pPr>
      <w:ins w:id="77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7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 B</w:t>
        </w:r>
      </w:ins>
    </w:p>
    <w:p w14:paraId="5D5937A9" w14:textId="77777777" w:rsidR="009349A4" w:rsidRPr="009349A4" w:rsidRDefault="009349A4" w:rsidP="009349A4">
      <w:pPr>
        <w:spacing w:after="0"/>
        <w:rPr>
          <w:ins w:id="779" w:author="Savvas Leoussis" w:date="2018-04-23T15:48:00Z"/>
          <w:rFonts w:ascii="Courier New" w:hAnsi="Courier New" w:cs="Courier New"/>
          <w:sz w:val="24"/>
          <w:szCs w:val="24"/>
          <w:rPrChange w:id="780" w:author="Savvas Leoussis" w:date="2018-04-23T15:49:00Z">
            <w:rPr>
              <w:ins w:id="78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82" w:author="Savvas Leoussis" w:date="2018-04-23T15:49:00Z">
          <w:pPr/>
        </w:pPrChange>
      </w:pPr>
    </w:p>
    <w:p w14:paraId="42B931C0" w14:textId="77777777" w:rsidR="009349A4" w:rsidRPr="009349A4" w:rsidRDefault="009349A4" w:rsidP="009349A4">
      <w:pPr>
        <w:spacing w:after="0"/>
        <w:rPr>
          <w:ins w:id="783" w:author="Savvas Leoussis" w:date="2018-04-23T15:48:00Z"/>
          <w:rFonts w:ascii="Courier New" w:hAnsi="Courier New" w:cs="Courier New"/>
          <w:sz w:val="24"/>
          <w:szCs w:val="24"/>
          <w:rPrChange w:id="784" w:author="Savvas Leoussis" w:date="2018-04-23T15:49:00Z">
            <w:rPr>
              <w:ins w:id="78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86" w:author="Savvas Leoussis" w:date="2018-04-23T15:49:00Z">
          <w:pPr/>
        </w:pPrChange>
      </w:pPr>
      <w:ins w:id="78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8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k = 0:0.00001:8;</w:t>
        </w:r>
      </w:ins>
    </w:p>
    <w:p w14:paraId="55B6670B" w14:textId="77777777" w:rsidR="009349A4" w:rsidRPr="009349A4" w:rsidRDefault="009349A4" w:rsidP="009349A4">
      <w:pPr>
        <w:spacing w:after="0"/>
        <w:rPr>
          <w:ins w:id="789" w:author="Savvas Leoussis" w:date="2018-04-23T15:48:00Z"/>
          <w:rFonts w:ascii="Courier New" w:hAnsi="Courier New" w:cs="Courier New"/>
          <w:sz w:val="24"/>
          <w:szCs w:val="24"/>
          <w:rPrChange w:id="790" w:author="Savvas Leoussis" w:date="2018-04-23T15:49:00Z">
            <w:rPr>
              <w:ins w:id="79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92" w:author="Savvas Leoussis" w:date="2018-04-23T15:49:00Z">
          <w:pPr/>
        </w:pPrChange>
      </w:pPr>
      <w:ins w:id="79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79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lambda = [1/0.5,1,1/3];</w:t>
        </w:r>
      </w:ins>
    </w:p>
    <w:p w14:paraId="519BF819" w14:textId="77777777" w:rsidR="009349A4" w:rsidRPr="009349A4" w:rsidRDefault="009349A4" w:rsidP="009349A4">
      <w:pPr>
        <w:spacing w:after="0"/>
        <w:rPr>
          <w:ins w:id="795" w:author="Savvas Leoussis" w:date="2018-04-23T15:48:00Z"/>
          <w:rFonts w:ascii="Courier New" w:hAnsi="Courier New" w:cs="Courier New"/>
          <w:sz w:val="24"/>
          <w:szCs w:val="24"/>
          <w:rPrChange w:id="796" w:author="Savvas Leoussis" w:date="2018-04-23T15:49:00Z">
            <w:rPr>
              <w:ins w:id="79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798" w:author="Savvas Leoussis" w:date="2018-04-23T15:49:00Z">
          <w:pPr/>
        </w:pPrChange>
      </w:pPr>
      <w:ins w:id="79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0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for i=1:columns(lambda)</w:t>
        </w:r>
      </w:ins>
    </w:p>
    <w:p w14:paraId="6789AE85" w14:textId="77777777" w:rsidR="009349A4" w:rsidRPr="009349A4" w:rsidRDefault="009349A4" w:rsidP="009349A4">
      <w:pPr>
        <w:spacing w:after="0"/>
        <w:rPr>
          <w:ins w:id="801" w:author="Savvas Leoussis" w:date="2018-04-23T15:48:00Z"/>
          <w:rFonts w:ascii="Courier New" w:hAnsi="Courier New" w:cs="Courier New"/>
          <w:sz w:val="24"/>
          <w:szCs w:val="24"/>
          <w:rPrChange w:id="802" w:author="Savvas Leoussis" w:date="2018-04-23T15:49:00Z">
            <w:rPr>
              <w:ins w:id="80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04" w:author="Savvas Leoussis" w:date="2018-04-23T15:49:00Z">
          <w:pPr/>
        </w:pPrChange>
      </w:pPr>
      <w:ins w:id="80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06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expon(i,:) = expcdf(k,lambda(i));</w:t>
        </w:r>
      </w:ins>
    </w:p>
    <w:p w14:paraId="27F9238C" w14:textId="77777777" w:rsidR="009349A4" w:rsidRPr="009349A4" w:rsidRDefault="009349A4" w:rsidP="009349A4">
      <w:pPr>
        <w:spacing w:after="0"/>
        <w:rPr>
          <w:ins w:id="807" w:author="Savvas Leoussis" w:date="2018-04-23T15:48:00Z"/>
          <w:rFonts w:ascii="Courier New" w:hAnsi="Courier New" w:cs="Courier New"/>
          <w:sz w:val="24"/>
          <w:szCs w:val="24"/>
          <w:rPrChange w:id="808" w:author="Savvas Leoussis" w:date="2018-04-23T15:49:00Z">
            <w:rPr>
              <w:ins w:id="80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10" w:author="Savvas Leoussis" w:date="2018-04-23T15:49:00Z">
          <w:pPr/>
        </w:pPrChange>
      </w:pPr>
      <w:ins w:id="81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1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endfor</w:t>
        </w:r>
      </w:ins>
    </w:p>
    <w:p w14:paraId="1BD575AC" w14:textId="77777777" w:rsidR="009349A4" w:rsidRPr="009349A4" w:rsidRDefault="009349A4" w:rsidP="009349A4">
      <w:pPr>
        <w:spacing w:after="0"/>
        <w:rPr>
          <w:ins w:id="813" w:author="Savvas Leoussis" w:date="2018-04-23T15:48:00Z"/>
          <w:rFonts w:ascii="Courier New" w:hAnsi="Courier New" w:cs="Courier New"/>
          <w:sz w:val="24"/>
          <w:szCs w:val="24"/>
          <w:rPrChange w:id="814" w:author="Savvas Leoussis" w:date="2018-04-23T15:49:00Z">
            <w:rPr>
              <w:ins w:id="81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16" w:author="Savvas Leoussis" w:date="2018-04-23T15:49:00Z">
          <w:pPr/>
        </w:pPrChange>
      </w:pPr>
    </w:p>
    <w:p w14:paraId="671009B8" w14:textId="77777777" w:rsidR="009349A4" w:rsidRPr="009349A4" w:rsidRDefault="009349A4" w:rsidP="009349A4">
      <w:pPr>
        <w:spacing w:after="0"/>
        <w:rPr>
          <w:ins w:id="817" w:author="Savvas Leoussis" w:date="2018-04-23T15:48:00Z"/>
          <w:rFonts w:ascii="Courier New" w:hAnsi="Courier New" w:cs="Courier New"/>
          <w:sz w:val="24"/>
          <w:szCs w:val="24"/>
          <w:rPrChange w:id="818" w:author="Savvas Leoussis" w:date="2018-04-23T15:49:00Z">
            <w:rPr>
              <w:ins w:id="81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20" w:author="Savvas Leoussis" w:date="2018-04-23T15:49:00Z">
          <w:pPr/>
        </w:pPrChange>
      </w:pPr>
      <w:ins w:id="82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2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figure(5);</w:t>
        </w:r>
      </w:ins>
    </w:p>
    <w:p w14:paraId="6D51C78F" w14:textId="77777777" w:rsidR="009349A4" w:rsidRPr="009349A4" w:rsidRDefault="009349A4" w:rsidP="009349A4">
      <w:pPr>
        <w:spacing w:after="0"/>
        <w:rPr>
          <w:ins w:id="823" w:author="Savvas Leoussis" w:date="2018-04-23T15:48:00Z"/>
          <w:rFonts w:ascii="Courier New" w:hAnsi="Courier New" w:cs="Courier New"/>
          <w:sz w:val="24"/>
          <w:szCs w:val="24"/>
          <w:rPrChange w:id="824" w:author="Savvas Leoussis" w:date="2018-04-23T15:49:00Z">
            <w:rPr>
              <w:ins w:id="82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26" w:author="Savvas Leoussis" w:date="2018-04-23T15:49:00Z">
          <w:pPr/>
        </w:pPrChange>
      </w:pPr>
      <w:ins w:id="82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2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on;</w:t>
        </w:r>
      </w:ins>
    </w:p>
    <w:p w14:paraId="7561B27B" w14:textId="77777777" w:rsidR="009349A4" w:rsidRPr="009349A4" w:rsidRDefault="009349A4" w:rsidP="009349A4">
      <w:pPr>
        <w:spacing w:after="0"/>
        <w:rPr>
          <w:ins w:id="829" w:author="Savvas Leoussis" w:date="2018-04-23T15:48:00Z"/>
          <w:rFonts w:ascii="Courier New" w:hAnsi="Courier New" w:cs="Courier New"/>
          <w:sz w:val="24"/>
          <w:szCs w:val="24"/>
          <w:rPrChange w:id="830" w:author="Savvas Leoussis" w:date="2018-04-23T15:49:00Z">
            <w:rPr>
              <w:ins w:id="83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32" w:author="Savvas Leoussis" w:date="2018-04-23T15:49:00Z">
          <w:pPr/>
        </w:pPrChange>
      </w:pPr>
      <w:ins w:id="83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3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for i=1:columns(lambda)</w:t>
        </w:r>
      </w:ins>
    </w:p>
    <w:p w14:paraId="40090A80" w14:textId="77777777" w:rsidR="009349A4" w:rsidRPr="009349A4" w:rsidRDefault="009349A4" w:rsidP="009349A4">
      <w:pPr>
        <w:spacing w:after="0"/>
        <w:rPr>
          <w:ins w:id="835" w:author="Savvas Leoussis" w:date="2018-04-23T15:48:00Z"/>
          <w:rFonts w:ascii="Courier New" w:hAnsi="Courier New" w:cs="Courier New"/>
          <w:sz w:val="24"/>
          <w:szCs w:val="24"/>
          <w:rPrChange w:id="836" w:author="Savvas Leoussis" w:date="2018-04-23T15:49:00Z">
            <w:rPr>
              <w:ins w:id="83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38" w:author="Savvas Leoussis" w:date="2018-04-23T15:49:00Z">
          <w:pPr/>
        </w:pPrChange>
      </w:pPr>
      <w:ins w:id="83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4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 xml:space="preserve">  plot(k,expon(i,:),colors(i),"linewidth",1.2);</w:t>
        </w:r>
      </w:ins>
    </w:p>
    <w:p w14:paraId="35E4A70B" w14:textId="77777777" w:rsidR="009349A4" w:rsidRPr="009349A4" w:rsidRDefault="009349A4" w:rsidP="009349A4">
      <w:pPr>
        <w:spacing w:after="0"/>
        <w:rPr>
          <w:ins w:id="841" w:author="Savvas Leoussis" w:date="2018-04-23T15:48:00Z"/>
          <w:rFonts w:ascii="Courier New" w:hAnsi="Courier New" w:cs="Courier New"/>
          <w:sz w:val="24"/>
          <w:szCs w:val="24"/>
          <w:rPrChange w:id="842" w:author="Savvas Leoussis" w:date="2018-04-23T15:49:00Z">
            <w:rPr>
              <w:ins w:id="84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44" w:author="Savvas Leoussis" w:date="2018-04-23T15:49:00Z">
          <w:pPr/>
        </w:pPrChange>
      </w:pPr>
      <w:ins w:id="84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46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endfor</w:t>
        </w:r>
      </w:ins>
    </w:p>
    <w:p w14:paraId="1FE922F8" w14:textId="77777777" w:rsidR="009349A4" w:rsidRPr="009349A4" w:rsidRDefault="009349A4" w:rsidP="009349A4">
      <w:pPr>
        <w:spacing w:after="0"/>
        <w:rPr>
          <w:ins w:id="847" w:author="Savvas Leoussis" w:date="2018-04-23T15:48:00Z"/>
          <w:rFonts w:ascii="Courier New" w:hAnsi="Courier New" w:cs="Courier New"/>
          <w:sz w:val="24"/>
          <w:szCs w:val="24"/>
          <w:rPrChange w:id="848" w:author="Savvas Leoussis" w:date="2018-04-23T15:49:00Z">
            <w:rPr>
              <w:ins w:id="84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50" w:author="Savvas Leoussis" w:date="2018-04-23T15:49:00Z">
          <w:pPr/>
        </w:pPrChange>
      </w:pPr>
      <w:ins w:id="85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5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off;</w:t>
        </w:r>
      </w:ins>
    </w:p>
    <w:p w14:paraId="4DEF52FE" w14:textId="77777777" w:rsidR="009349A4" w:rsidRPr="009349A4" w:rsidRDefault="009349A4" w:rsidP="009349A4">
      <w:pPr>
        <w:spacing w:after="0"/>
        <w:rPr>
          <w:ins w:id="853" w:author="Savvas Leoussis" w:date="2018-04-23T15:48:00Z"/>
          <w:rFonts w:ascii="Courier New" w:hAnsi="Courier New" w:cs="Courier New"/>
          <w:sz w:val="24"/>
          <w:szCs w:val="24"/>
          <w:rPrChange w:id="854" w:author="Savvas Leoussis" w:date="2018-04-23T15:49:00Z">
            <w:rPr>
              <w:ins w:id="85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56" w:author="Savvas Leoussis" w:date="2018-04-23T15:49:00Z">
          <w:pPr/>
        </w:pPrChange>
      </w:pPr>
    </w:p>
    <w:p w14:paraId="714FBE60" w14:textId="77777777" w:rsidR="009349A4" w:rsidRPr="009349A4" w:rsidRDefault="009349A4" w:rsidP="009349A4">
      <w:pPr>
        <w:spacing w:after="0"/>
        <w:rPr>
          <w:ins w:id="857" w:author="Savvas Leoussis" w:date="2018-04-23T15:48:00Z"/>
          <w:rFonts w:ascii="Courier New" w:hAnsi="Courier New" w:cs="Courier New"/>
          <w:sz w:val="24"/>
          <w:szCs w:val="24"/>
          <w:rPrChange w:id="858" w:author="Savvas Leoussis" w:date="2018-04-23T15:49:00Z">
            <w:rPr>
              <w:ins w:id="85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60" w:author="Savvas Leoussis" w:date="2018-04-23T15:49:00Z">
          <w:pPr/>
        </w:pPrChange>
      </w:pPr>
      <w:ins w:id="86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6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title("Cumulative Distribution Function of Poisson Processes");</w:t>
        </w:r>
      </w:ins>
    </w:p>
    <w:p w14:paraId="1B475C7E" w14:textId="77777777" w:rsidR="009349A4" w:rsidRPr="009349A4" w:rsidRDefault="009349A4" w:rsidP="009349A4">
      <w:pPr>
        <w:spacing w:after="0"/>
        <w:rPr>
          <w:ins w:id="863" w:author="Savvas Leoussis" w:date="2018-04-23T15:48:00Z"/>
          <w:rFonts w:ascii="Courier New" w:hAnsi="Courier New" w:cs="Courier New"/>
          <w:sz w:val="24"/>
          <w:szCs w:val="24"/>
          <w:rPrChange w:id="864" w:author="Savvas Leoussis" w:date="2018-04-23T15:49:00Z">
            <w:rPr>
              <w:ins w:id="86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66" w:author="Savvas Leoussis" w:date="2018-04-23T15:49:00Z">
          <w:pPr/>
        </w:pPrChange>
      </w:pPr>
      <w:ins w:id="86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6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xlabel("k values");</w:t>
        </w:r>
      </w:ins>
    </w:p>
    <w:p w14:paraId="1BB40BBE" w14:textId="77777777" w:rsidR="009349A4" w:rsidRPr="009349A4" w:rsidRDefault="009349A4" w:rsidP="009349A4">
      <w:pPr>
        <w:spacing w:after="0"/>
        <w:rPr>
          <w:ins w:id="869" w:author="Savvas Leoussis" w:date="2018-04-23T15:48:00Z"/>
          <w:rFonts w:ascii="Courier New" w:hAnsi="Courier New" w:cs="Courier New"/>
          <w:sz w:val="24"/>
          <w:szCs w:val="24"/>
          <w:rPrChange w:id="870" w:author="Savvas Leoussis" w:date="2018-04-23T15:49:00Z">
            <w:rPr>
              <w:ins w:id="87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72" w:author="Savvas Leoussis" w:date="2018-04-23T15:49:00Z">
          <w:pPr/>
        </w:pPrChange>
      </w:pPr>
      <w:ins w:id="87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7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lastRenderedPageBreak/>
          <w:t>ylabel("Probability");</w:t>
        </w:r>
      </w:ins>
    </w:p>
    <w:p w14:paraId="653333D0" w14:textId="77777777" w:rsidR="009349A4" w:rsidRPr="009349A4" w:rsidRDefault="009349A4" w:rsidP="009349A4">
      <w:pPr>
        <w:spacing w:after="0"/>
        <w:rPr>
          <w:ins w:id="875" w:author="Savvas Leoussis" w:date="2018-04-23T15:48:00Z"/>
          <w:rFonts w:ascii="Courier New" w:hAnsi="Courier New" w:cs="Courier New"/>
          <w:sz w:val="24"/>
          <w:szCs w:val="24"/>
          <w:rPrChange w:id="876" w:author="Savvas Leoussis" w:date="2018-04-23T15:49:00Z">
            <w:rPr>
              <w:ins w:id="87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78" w:author="Savvas Leoussis" w:date="2018-04-23T15:49:00Z">
          <w:pPr/>
        </w:pPrChange>
      </w:pPr>
      <w:ins w:id="87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8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legend("1/lambda=0.5","1/lambda=1","1/lambda=3");</w:t>
        </w:r>
      </w:ins>
    </w:p>
    <w:p w14:paraId="7857B0D0" w14:textId="77777777" w:rsidR="009349A4" w:rsidRPr="009349A4" w:rsidRDefault="009349A4" w:rsidP="009349A4">
      <w:pPr>
        <w:spacing w:after="0"/>
        <w:rPr>
          <w:ins w:id="881" w:author="Savvas Leoussis" w:date="2018-04-23T15:48:00Z"/>
          <w:rFonts w:ascii="Courier New" w:hAnsi="Courier New" w:cs="Courier New"/>
          <w:sz w:val="24"/>
          <w:szCs w:val="24"/>
          <w:rPrChange w:id="882" w:author="Savvas Leoussis" w:date="2018-04-23T15:49:00Z">
            <w:rPr>
              <w:ins w:id="88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84" w:author="Savvas Leoussis" w:date="2018-04-23T15:49:00Z">
          <w:pPr/>
        </w:pPrChange>
      </w:pPr>
    </w:p>
    <w:p w14:paraId="57271E3D" w14:textId="77777777" w:rsidR="009349A4" w:rsidRPr="009349A4" w:rsidRDefault="009349A4" w:rsidP="009349A4">
      <w:pPr>
        <w:spacing w:after="0"/>
        <w:rPr>
          <w:ins w:id="885" w:author="Savvas Leoussis" w:date="2018-04-23T15:48:00Z"/>
          <w:rFonts w:ascii="Courier New" w:hAnsi="Courier New" w:cs="Courier New"/>
          <w:sz w:val="24"/>
          <w:szCs w:val="24"/>
          <w:rPrChange w:id="886" w:author="Savvas Leoussis" w:date="2018-04-23T15:49:00Z">
            <w:rPr>
              <w:ins w:id="88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88" w:author="Savvas Leoussis" w:date="2018-04-23T15:49:00Z">
          <w:pPr/>
        </w:pPrChange>
      </w:pPr>
      <w:ins w:id="88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89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 C</w:t>
        </w:r>
      </w:ins>
    </w:p>
    <w:p w14:paraId="12BFDB9C" w14:textId="77777777" w:rsidR="009349A4" w:rsidRPr="009349A4" w:rsidRDefault="009349A4" w:rsidP="009349A4">
      <w:pPr>
        <w:spacing w:after="0"/>
        <w:rPr>
          <w:ins w:id="891" w:author="Savvas Leoussis" w:date="2018-04-23T15:48:00Z"/>
          <w:rFonts w:ascii="Courier New" w:hAnsi="Courier New" w:cs="Courier New"/>
          <w:sz w:val="24"/>
          <w:szCs w:val="24"/>
          <w:rPrChange w:id="892" w:author="Savvas Leoussis" w:date="2018-04-23T15:49:00Z">
            <w:rPr>
              <w:ins w:id="89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94" w:author="Savvas Leoussis" w:date="2018-04-23T15:49:00Z">
          <w:pPr/>
        </w:pPrChange>
      </w:pPr>
    </w:p>
    <w:p w14:paraId="6558B428" w14:textId="77777777" w:rsidR="009349A4" w:rsidRPr="009349A4" w:rsidRDefault="009349A4" w:rsidP="009349A4">
      <w:pPr>
        <w:spacing w:after="0"/>
        <w:rPr>
          <w:ins w:id="895" w:author="Savvas Leoussis" w:date="2018-04-23T15:48:00Z"/>
          <w:rFonts w:ascii="Courier New" w:hAnsi="Courier New" w:cs="Courier New"/>
          <w:sz w:val="24"/>
          <w:szCs w:val="24"/>
          <w:rPrChange w:id="896" w:author="Savvas Leoussis" w:date="2018-04-23T15:49:00Z">
            <w:rPr>
              <w:ins w:id="89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898" w:author="Savvas Leoussis" w:date="2018-04-23T15:49:00Z">
          <w:pPr/>
        </w:pPrChange>
      </w:pPr>
      <w:ins w:id="89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0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display("P(X&gt;30000) = ");</w:t>
        </w:r>
      </w:ins>
    </w:p>
    <w:p w14:paraId="17043D1F" w14:textId="77777777" w:rsidR="009349A4" w:rsidRPr="009349A4" w:rsidRDefault="009349A4" w:rsidP="009349A4">
      <w:pPr>
        <w:spacing w:after="0"/>
        <w:rPr>
          <w:ins w:id="901" w:author="Savvas Leoussis" w:date="2018-04-23T15:48:00Z"/>
          <w:rFonts w:ascii="Courier New" w:hAnsi="Courier New" w:cs="Courier New"/>
          <w:sz w:val="24"/>
          <w:szCs w:val="24"/>
          <w:rPrChange w:id="902" w:author="Savvas Leoussis" w:date="2018-04-23T15:49:00Z">
            <w:rPr>
              <w:ins w:id="90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04" w:author="Savvas Leoussis" w:date="2018-04-23T15:49:00Z">
          <w:pPr/>
        </w:pPrChange>
      </w:pPr>
      <w:ins w:id="90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06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display(1-expon(30000));</w:t>
        </w:r>
      </w:ins>
    </w:p>
    <w:p w14:paraId="18A998E5" w14:textId="77777777" w:rsidR="009349A4" w:rsidRPr="009349A4" w:rsidRDefault="009349A4" w:rsidP="009349A4">
      <w:pPr>
        <w:spacing w:after="0"/>
        <w:rPr>
          <w:ins w:id="907" w:author="Savvas Leoussis" w:date="2018-04-23T15:48:00Z"/>
          <w:rFonts w:ascii="Courier New" w:hAnsi="Courier New" w:cs="Courier New"/>
          <w:sz w:val="24"/>
          <w:szCs w:val="24"/>
          <w:rPrChange w:id="908" w:author="Savvas Leoussis" w:date="2018-04-23T15:49:00Z">
            <w:rPr>
              <w:ins w:id="90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10" w:author="Savvas Leoussis" w:date="2018-04-23T15:49:00Z">
          <w:pPr/>
        </w:pPrChange>
      </w:pPr>
      <w:ins w:id="91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1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display("P(X&gt;50000|X&gt;20000) = ");</w:t>
        </w:r>
      </w:ins>
    </w:p>
    <w:p w14:paraId="3D5B395F" w14:textId="77777777" w:rsidR="009349A4" w:rsidRPr="009349A4" w:rsidRDefault="009349A4" w:rsidP="009349A4">
      <w:pPr>
        <w:spacing w:after="0"/>
        <w:rPr>
          <w:ins w:id="913" w:author="Savvas Leoussis" w:date="2018-04-23T15:48:00Z"/>
          <w:rFonts w:ascii="Courier New" w:hAnsi="Courier New" w:cs="Courier New"/>
          <w:sz w:val="24"/>
          <w:szCs w:val="24"/>
          <w:rPrChange w:id="914" w:author="Savvas Leoussis" w:date="2018-04-23T15:49:00Z">
            <w:rPr>
              <w:ins w:id="91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16" w:author="Savvas Leoussis" w:date="2018-04-23T15:49:00Z">
          <w:pPr/>
        </w:pPrChange>
      </w:pPr>
      <w:ins w:id="91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1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display(1-expon(20000));</w:t>
        </w:r>
      </w:ins>
    </w:p>
    <w:p w14:paraId="6FB4C37B" w14:textId="77777777" w:rsidR="009349A4" w:rsidRPr="009349A4" w:rsidRDefault="009349A4" w:rsidP="009349A4">
      <w:pPr>
        <w:spacing w:after="0"/>
        <w:rPr>
          <w:ins w:id="919" w:author="Savvas Leoussis" w:date="2018-04-23T15:48:00Z"/>
          <w:rFonts w:ascii="Courier New" w:hAnsi="Courier New" w:cs="Courier New"/>
          <w:sz w:val="24"/>
          <w:szCs w:val="24"/>
          <w:rPrChange w:id="920" w:author="Savvas Leoussis" w:date="2018-04-23T15:49:00Z">
            <w:rPr>
              <w:ins w:id="92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22" w:author="Savvas Leoussis" w:date="2018-04-23T15:49:00Z">
          <w:pPr/>
        </w:pPrChange>
      </w:pPr>
    </w:p>
    <w:p w14:paraId="04BC3AF3" w14:textId="77777777" w:rsidR="009349A4" w:rsidRPr="009349A4" w:rsidRDefault="009349A4" w:rsidP="009349A4">
      <w:pPr>
        <w:spacing w:after="0"/>
        <w:rPr>
          <w:ins w:id="923" w:author="Savvas Leoussis" w:date="2018-04-23T15:48:00Z"/>
          <w:rFonts w:ascii="Courier New" w:hAnsi="Courier New" w:cs="Courier New"/>
          <w:sz w:val="24"/>
          <w:szCs w:val="24"/>
          <w:rPrChange w:id="924" w:author="Savvas Leoussis" w:date="2018-04-23T15:49:00Z">
            <w:rPr>
              <w:ins w:id="92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26" w:author="Savvas Leoussis" w:date="2018-04-23T15:49:00Z">
          <w:pPr/>
        </w:pPrChange>
      </w:pPr>
      <w:ins w:id="92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2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 D</w:t>
        </w:r>
      </w:ins>
    </w:p>
    <w:p w14:paraId="442E3A18" w14:textId="77777777" w:rsidR="009349A4" w:rsidRPr="009349A4" w:rsidRDefault="009349A4" w:rsidP="009349A4">
      <w:pPr>
        <w:spacing w:after="0"/>
        <w:rPr>
          <w:ins w:id="929" w:author="Savvas Leoussis" w:date="2018-04-23T15:48:00Z"/>
          <w:rFonts w:ascii="Courier New" w:hAnsi="Courier New" w:cs="Courier New"/>
          <w:sz w:val="24"/>
          <w:szCs w:val="24"/>
          <w:rPrChange w:id="930" w:author="Savvas Leoussis" w:date="2018-04-23T15:49:00Z">
            <w:rPr>
              <w:ins w:id="93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32" w:author="Savvas Leoussis" w:date="2018-04-23T15:49:00Z">
          <w:pPr/>
        </w:pPrChange>
      </w:pPr>
    </w:p>
    <w:p w14:paraId="3C777EF0" w14:textId="77777777" w:rsidR="009349A4" w:rsidRPr="009349A4" w:rsidRDefault="009349A4" w:rsidP="009349A4">
      <w:pPr>
        <w:spacing w:after="0"/>
        <w:rPr>
          <w:ins w:id="933" w:author="Savvas Leoussis" w:date="2018-04-23T15:48:00Z"/>
          <w:rFonts w:ascii="Courier New" w:hAnsi="Courier New" w:cs="Courier New"/>
          <w:sz w:val="24"/>
          <w:szCs w:val="24"/>
          <w:rPrChange w:id="934" w:author="Savvas Leoussis" w:date="2018-04-23T15:49:00Z">
            <w:rPr>
              <w:ins w:id="93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36" w:author="Savvas Leoussis" w:date="2018-04-23T15:49:00Z">
          <w:pPr/>
        </w:pPrChange>
      </w:pPr>
      <w:ins w:id="93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3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number_of_samples=5000;</w:t>
        </w:r>
      </w:ins>
    </w:p>
    <w:p w14:paraId="4F4D9D52" w14:textId="77777777" w:rsidR="009349A4" w:rsidRPr="009349A4" w:rsidRDefault="009349A4" w:rsidP="009349A4">
      <w:pPr>
        <w:spacing w:after="0"/>
        <w:rPr>
          <w:ins w:id="939" w:author="Savvas Leoussis" w:date="2018-04-23T15:48:00Z"/>
          <w:rFonts w:ascii="Courier New" w:hAnsi="Courier New" w:cs="Courier New"/>
          <w:sz w:val="24"/>
          <w:szCs w:val="24"/>
          <w:rPrChange w:id="940" w:author="Savvas Leoussis" w:date="2018-04-23T15:49:00Z">
            <w:rPr>
              <w:ins w:id="94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42" w:author="Savvas Leoussis" w:date="2018-04-23T15:49:00Z">
          <w:pPr/>
        </w:pPrChange>
      </w:pPr>
      <w:ins w:id="94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4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X1=exprnd(1/2,1,number_of_samples);</w:t>
        </w:r>
      </w:ins>
    </w:p>
    <w:p w14:paraId="6F992E59" w14:textId="77777777" w:rsidR="009349A4" w:rsidRPr="009349A4" w:rsidRDefault="009349A4" w:rsidP="009349A4">
      <w:pPr>
        <w:spacing w:after="0"/>
        <w:rPr>
          <w:ins w:id="945" w:author="Savvas Leoussis" w:date="2018-04-23T15:48:00Z"/>
          <w:rFonts w:ascii="Courier New" w:hAnsi="Courier New" w:cs="Courier New"/>
          <w:sz w:val="24"/>
          <w:szCs w:val="24"/>
          <w:rPrChange w:id="946" w:author="Savvas Leoussis" w:date="2018-04-23T15:49:00Z">
            <w:rPr>
              <w:ins w:id="94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48" w:author="Savvas Leoussis" w:date="2018-04-23T15:49:00Z">
          <w:pPr/>
        </w:pPrChange>
      </w:pPr>
      <w:ins w:id="94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5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X2=exprnd(1,1,number_of_samples);</w:t>
        </w:r>
      </w:ins>
    </w:p>
    <w:p w14:paraId="62940B2F" w14:textId="77777777" w:rsidR="009349A4" w:rsidRPr="009349A4" w:rsidRDefault="009349A4" w:rsidP="009349A4">
      <w:pPr>
        <w:spacing w:after="0"/>
        <w:rPr>
          <w:ins w:id="951" w:author="Savvas Leoussis" w:date="2018-04-23T15:48:00Z"/>
          <w:rFonts w:ascii="Courier New" w:hAnsi="Courier New" w:cs="Courier New"/>
          <w:sz w:val="24"/>
          <w:szCs w:val="24"/>
          <w:rPrChange w:id="952" w:author="Savvas Leoussis" w:date="2018-04-23T15:49:00Z">
            <w:rPr>
              <w:ins w:id="95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54" w:author="Savvas Leoussis" w:date="2018-04-23T15:49:00Z">
          <w:pPr/>
        </w:pPrChange>
      </w:pPr>
      <w:ins w:id="95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56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Y=min(X1,X2);</w:t>
        </w:r>
      </w:ins>
    </w:p>
    <w:p w14:paraId="647DF7D8" w14:textId="77777777" w:rsidR="009349A4" w:rsidRPr="009349A4" w:rsidRDefault="009349A4" w:rsidP="009349A4">
      <w:pPr>
        <w:spacing w:after="0"/>
        <w:rPr>
          <w:ins w:id="957" w:author="Savvas Leoussis" w:date="2018-04-23T15:48:00Z"/>
          <w:rFonts w:ascii="Courier New" w:hAnsi="Courier New" w:cs="Courier New"/>
          <w:sz w:val="24"/>
          <w:szCs w:val="24"/>
          <w:rPrChange w:id="958" w:author="Savvas Leoussis" w:date="2018-04-23T15:49:00Z">
            <w:rPr>
              <w:ins w:id="95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60" w:author="Savvas Leoussis" w:date="2018-04-23T15:49:00Z">
          <w:pPr/>
        </w:pPrChange>
      </w:pPr>
      <w:ins w:id="96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6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maximum_observation=max(Y);</w:t>
        </w:r>
      </w:ins>
    </w:p>
    <w:p w14:paraId="4F99F747" w14:textId="77777777" w:rsidR="009349A4" w:rsidRPr="009349A4" w:rsidRDefault="009349A4" w:rsidP="009349A4">
      <w:pPr>
        <w:spacing w:after="0"/>
        <w:rPr>
          <w:ins w:id="963" w:author="Savvas Leoussis" w:date="2018-04-23T15:48:00Z"/>
          <w:rFonts w:ascii="Courier New" w:hAnsi="Courier New" w:cs="Courier New"/>
          <w:sz w:val="24"/>
          <w:szCs w:val="24"/>
          <w:rPrChange w:id="964" w:author="Savvas Leoussis" w:date="2018-04-23T15:49:00Z">
            <w:rPr>
              <w:ins w:id="96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66" w:author="Savvas Leoussis" w:date="2018-04-23T15:49:00Z">
          <w:pPr/>
        </w:pPrChange>
      </w:pPr>
      <w:ins w:id="96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6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number_of_classes=50;</w:t>
        </w:r>
      </w:ins>
    </w:p>
    <w:p w14:paraId="60B04884" w14:textId="77777777" w:rsidR="009349A4" w:rsidRPr="009349A4" w:rsidRDefault="009349A4" w:rsidP="009349A4">
      <w:pPr>
        <w:spacing w:after="0"/>
        <w:rPr>
          <w:ins w:id="969" w:author="Savvas Leoussis" w:date="2018-04-23T15:48:00Z"/>
          <w:rFonts w:ascii="Courier New" w:hAnsi="Courier New" w:cs="Courier New"/>
          <w:sz w:val="24"/>
          <w:szCs w:val="24"/>
          <w:rPrChange w:id="970" w:author="Savvas Leoussis" w:date="2018-04-23T15:49:00Z">
            <w:rPr>
              <w:ins w:id="97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72" w:author="Savvas Leoussis" w:date="2018-04-23T15:49:00Z">
          <w:pPr/>
        </w:pPrChange>
      </w:pPr>
      <w:ins w:id="97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7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width_of_class=maximum_observation/number_of_classes;</w:t>
        </w:r>
      </w:ins>
    </w:p>
    <w:p w14:paraId="65DAD51B" w14:textId="77777777" w:rsidR="009349A4" w:rsidRPr="009349A4" w:rsidRDefault="009349A4" w:rsidP="009349A4">
      <w:pPr>
        <w:spacing w:after="0"/>
        <w:rPr>
          <w:ins w:id="975" w:author="Savvas Leoussis" w:date="2018-04-23T15:48:00Z"/>
          <w:rFonts w:ascii="Courier New" w:hAnsi="Courier New" w:cs="Courier New"/>
          <w:sz w:val="24"/>
          <w:szCs w:val="24"/>
          <w:rPrChange w:id="976" w:author="Savvas Leoussis" w:date="2018-04-23T15:49:00Z">
            <w:rPr>
              <w:ins w:id="97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78" w:author="Savvas Leoussis" w:date="2018-04-23T15:49:00Z">
          <w:pPr/>
        </w:pPrChange>
      </w:pPr>
      <w:ins w:id="97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8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[NN,XX]=hist(Y,number_of_classes);</w:t>
        </w:r>
      </w:ins>
    </w:p>
    <w:p w14:paraId="172E4EE4" w14:textId="77777777" w:rsidR="009349A4" w:rsidRPr="009349A4" w:rsidRDefault="009349A4" w:rsidP="009349A4">
      <w:pPr>
        <w:spacing w:after="0"/>
        <w:rPr>
          <w:ins w:id="981" w:author="Savvas Leoussis" w:date="2018-04-23T15:48:00Z"/>
          <w:rFonts w:ascii="Courier New" w:hAnsi="Courier New" w:cs="Courier New"/>
          <w:sz w:val="24"/>
          <w:szCs w:val="24"/>
          <w:rPrChange w:id="982" w:author="Savvas Leoussis" w:date="2018-04-23T15:49:00Z">
            <w:rPr>
              <w:ins w:id="98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84" w:author="Savvas Leoussis" w:date="2018-04-23T15:49:00Z">
          <w:pPr/>
        </w:pPrChange>
      </w:pPr>
      <w:ins w:id="98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986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NN_without_free_variables=NN/width_of_class/number_of_samples;</w:t>
        </w:r>
      </w:ins>
    </w:p>
    <w:p w14:paraId="669551C0" w14:textId="77777777" w:rsidR="009349A4" w:rsidRPr="009349A4" w:rsidRDefault="009349A4" w:rsidP="009349A4">
      <w:pPr>
        <w:spacing w:after="0"/>
        <w:rPr>
          <w:ins w:id="987" w:author="Savvas Leoussis" w:date="2018-04-23T15:48:00Z"/>
          <w:rFonts w:ascii="Courier New" w:hAnsi="Courier New" w:cs="Courier New"/>
          <w:sz w:val="24"/>
          <w:szCs w:val="24"/>
          <w:lang w:val="el-GR"/>
          <w:rPrChange w:id="988" w:author="Savvas Leoussis" w:date="2018-04-23T15:49:00Z">
            <w:rPr>
              <w:ins w:id="98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90" w:author="Savvas Leoussis" w:date="2018-04-23T15:49:00Z">
          <w:pPr/>
        </w:pPrChange>
      </w:pPr>
      <w:ins w:id="99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lang w:val="el-GR"/>
            <w:rPrChange w:id="99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figure(6);</w:t>
        </w:r>
      </w:ins>
    </w:p>
    <w:p w14:paraId="096E1330" w14:textId="77777777" w:rsidR="009349A4" w:rsidRPr="009349A4" w:rsidRDefault="009349A4" w:rsidP="009349A4">
      <w:pPr>
        <w:spacing w:after="0"/>
        <w:rPr>
          <w:ins w:id="993" w:author="Savvas Leoussis" w:date="2018-04-23T15:48:00Z"/>
          <w:rFonts w:ascii="Courier New" w:hAnsi="Courier New" w:cs="Courier New"/>
          <w:sz w:val="24"/>
          <w:szCs w:val="24"/>
          <w:lang w:val="el-GR"/>
          <w:rPrChange w:id="994" w:author="Savvas Leoussis" w:date="2018-04-23T15:49:00Z">
            <w:rPr>
              <w:ins w:id="99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996" w:author="Savvas Leoussis" w:date="2018-04-23T15:49:00Z">
          <w:pPr/>
        </w:pPrChange>
      </w:pPr>
      <w:ins w:id="99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lang w:val="el-GR"/>
            <w:rPrChange w:id="99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hold on;</w:t>
        </w:r>
      </w:ins>
    </w:p>
    <w:p w14:paraId="5EE2C325" w14:textId="77777777" w:rsidR="009349A4" w:rsidRPr="009349A4" w:rsidRDefault="009349A4" w:rsidP="009349A4">
      <w:pPr>
        <w:spacing w:after="0"/>
        <w:rPr>
          <w:ins w:id="999" w:author="Savvas Leoussis" w:date="2018-04-23T15:48:00Z"/>
          <w:rFonts w:ascii="Courier New" w:hAnsi="Courier New" w:cs="Courier New"/>
          <w:sz w:val="24"/>
          <w:szCs w:val="24"/>
          <w:rPrChange w:id="1000" w:author="Savvas Leoussis" w:date="2018-04-23T15:49:00Z">
            <w:rPr>
              <w:ins w:id="100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02" w:author="Savvas Leoussis" w:date="2018-04-23T15:49:00Z">
          <w:pPr/>
        </w:pPrChange>
      </w:pPr>
      <w:ins w:id="100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0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bar(XX,NN_without_free_variables);</w:t>
        </w:r>
      </w:ins>
    </w:p>
    <w:p w14:paraId="3C6550D0" w14:textId="77777777" w:rsidR="009349A4" w:rsidRPr="009349A4" w:rsidRDefault="009349A4" w:rsidP="009349A4">
      <w:pPr>
        <w:spacing w:after="0"/>
        <w:rPr>
          <w:ins w:id="1005" w:author="Savvas Leoussis" w:date="2018-04-23T15:48:00Z"/>
          <w:rFonts w:ascii="Courier New" w:hAnsi="Courier New" w:cs="Courier New"/>
          <w:sz w:val="24"/>
          <w:szCs w:val="24"/>
          <w:rPrChange w:id="1006" w:author="Savvas Leoussis" w:date="2018-04-23T15:49:00Z">
            <w:rPr>
              <w:ins w:id="100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08" w:author="Savvas Leoussis" w:date="2018-04-23T15:49:00Z">
          <w:pPr/>
        </w:pPrChange>
      </w:pPr>
      <w:ins w:id="100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1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plot(XX,NN_without_free_variables,"r","linewidth",1.3);</w:t>
        </w:r>
      </w:ins>
    </w:p>
    <w:p w14:paraId="15DA0465" w14:textId="77777777" w:rsidR="009349A4" w:rsidRPr="009349A4" w:rsidRDefault="009349A4" w:rsidP="009349A4">
      <w:pPr>
        <w:spacing w:after="0"/>
        <w:rPr>
          <w:ins w:id="1011" w:author="Savvas Leoussis" w:date="2018-04-23T15:48:00Z"/>
          <w:rFonts w:ascii="Courier New" w:hAnsi="Courier New" w:cs="Courier New"/>
          <w:sz w:val="24"/>
          <w:szCs w:val="24"/>
          <w:rPrChange w:id="1012" w:author="Savvas Leoussis" w:date="2018-04-23T15:50:00Z">
            <w:rPr>
              <w:ins w:id="101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14" w:author="Savvas Leoussis" w:date="2018-04-23T15:49:00Z">
          <w:pPr/>
        </w:pPrChange>
      </w:pPr>
      <w:ins w:id="101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16" w:author="Savvas Leoussis" w:date="2018-04-23T15:50:00Z">
              <w:rPr>
                <w:sz w:val="24"/>
                <w:szCs w:val="24"/>
                <w:u w:val="single"/>
                <w:lang w:val="el-GR"/>
              </w:rPr>
            </w:rPrChange>
          </w:rPr>
          <w:t>xlabel("classes");</w:t>
        </w:r>
      </w:ins>
    </w:p>
    <w:p w14:paraId="67E75F72" w14:textId="77777777" w:rsidR="009349A4" w:rsidRPr="009349A4" w:rsidRDefault="009349A4" w:rsidP="009349A4">
      <w:pPr>
        <w:spacing w:after="0"/>
        <w:rPr>
          <w:ins w:id="1017" w:author="Savvas Leoussis" w:date="2018-04-23T15:48:00Z"/>
          <w:rFonts w:ascii="Courier New" w:hAnsi="Courier New" w:cs="Courier New"/>
          <w:sz w:val="24"/>
          <w:szCs w:val="24"/>
          <w:rPrChange w:id="1018" w:author="Savvas Leoussis" w:date="2018-04-23T15:50:00Z">
            <w:rPr>
              <w:ins w:id="101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20" w:author="Savvas Leoussis" w:date="2018-04-23T15:49:00Z">
          <w:pPr/>
        </w:pPrChange>
      </w:pPr>
      <w:ins w:id="102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22" w:author="Savvas Leoussis" w:date="2018-04-23T15:50:00Z">
              <w:rPr>
                <w:sz w:val="24"/>
                <w:szCs w:val="24"/>
                <w:u w:val="single"/>
                <w:lang w:val="el-GR"/>
              </w:rPr>
            </w:rPrChange>
          </w:rPr>
          <w:t>ylabel("frequency");</w:t>
        </w:r>
      </w:ins>
    </w:p>
    <w:p w14:paraId="32458091" w14:textId="77777777" w:rsidR="009349A4" w:rsidRPr="009349A4" w:rsidRDefault="009349A4" w:rsidP="009349A4">
      <w:pPr>
        <w:spacing w:after="0"/>
        <w:rPr>
          <w:ins w:id="1023" w:author="Savvas Leoussis" w:date="2018-04-23T15:48:00Z"/>
          <w:rFonts w:ascii="Courier New" w:hAnsi="Courier New" w:cs="Courier New"/>
          <w:sz w:val="24"/>
          <w:szCs w:val="24"/>
          <w:rPrChange w:id="1024" w:author="Savvas Leoussis" w:date="2018-04-23T15:50:00Z">
            <w:rPr>
              <w:ins w:id="102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26" w:author="Savvas Leoussis" w:date="2018-04-23T15:49:00Z">
          <w:pPr/>
        </w:pPrChange>
      </w:pPr>
    </w:p>
    <w:p w14:paraId="2F620096" w14:textId="75C36F6A" w:rsidR="009349A4" w:rsidRPr="009349A4" w:rsidRDefault="009349A4" w:rsidP="009349A4">
      <w:pPr>
        <w:spacing w:after="0"/>
        <w:rPr>
          <w:ins w:id="1027" w:author="Savvas Leoussis" w:date="2018-04-23T15:48:00Z"/>
          <w:rFonts w:ascii="Courier New" w:hAnsi="Courier New" w:cs="Courier New"/>
          <w:sz w:val="24"/>
          <w:szCs w:val="24"/>
          <w:rPrChange w:id="1028" w:author="Savvas Leoussis" w:date="2018-04-23T15:49:00Z">
            <w:rPr>
              <w:ins w:id="102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30" w:author="Savvas Leoussis" w:date="2018-04-23T15:49:00Z">
          <w:pPr/>
        </w:pPrChange>
      </w:pPr>
      <w:ins w:id="103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3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#########POISSON COUNTING PROCESS</w:t>
        </w:r>
      </w:ins>
      <w:ins w:id="1033" w:author="Savvas Leoussis" w:date="2018-04-23T15:50:00Z">
        <w:r w:rsidRPr="003D098E">
          <w:rPr>
            <w:rFonts w:ascii="Courier New" w:hAnsi="Courier New" w:cs="Courier New"/>
            <w:sz w:val="24"/>
            <w:szCs w:val="24"/>
          </w:rPr>
          <w:t>#########</w:t>
        </w:r>
      </w:ins>
      <w:bookmarkStart w:id="1034" w:name="_GoBack"/>
      <w:bookmarkEnd w:id="1034"/>
    </w:p>
    <w:p w14:paraId="5DBD4006" w14:textId="77777777" w:rsidR="009349A4" w:rsidRPr="009349A4" w:rsidRDefault="009349A4" w:rsidP="009349A4">
      <w:pPr>
        <w:spacing w:after="0"/>
        <w:rPr>
          <w:ins w:id="1035" w:author="Savvas Leoussis" w:date="2018-04-23T15:48:00Z"/>
          <w:rFonts w:ascii="Courier New" w:hAnsi="Courier New" w:cs="Courier New"/>
          <w:sz w:val="24"/>
          <w:szCs w:val="24"/>
          <w:rPrChange w:id="1036" w:author="Savvas Leoussis" w:date="2018-04-23T15:49:00Z">
            <w:rPr>
              <w:ins w:id="103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38" w:author="Savvas Leoussis" w:date="2018-04-23T15:49:00Z">
          <w:pPr/>
        </w:pPrChange>
      </w:pPr>
    </w:p>
    <w:p w14:paraId="404E1599" w14:textId="77777777" w:rsidR="009349A4" w:rsidRPr="009349A4" w:rsidRDefault="009349A4" w:rsidP="009349A4">
      <w:pPr>
        <w:spacing w:after="0"/>
        <w:rPr>
          <w:ins w:id="1039" w:author="Savvas Leoussis" w:date="2018-04-23T15:48:00Z"/>
          <w:rFonts w:ascii="Courier New" w:hAnsi="Courier New" w:cs="Courier New"/>
          <w:sz w:val="24"/>
          <w:szCs w:val="24"/>
          <w:rPrChange w:id="1040" w:author="Savvas Leoussis" w:date="2018-04-23T15:49:00Z">
            <w:rPr>
              <w:ins w:id="104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42" w:author="Savvas Leoussis" w:date="2018-04-23T15:49:00Z">
          <w:pPr/>
        </w:pPrChange>
      </w:pPr>
      <w:ins w:id="104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4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# A</w:t>
        </w:r>
      </w:ins>
    </w:p>
    <w:p w14:paraId="0E9F6C3F" w14:textId="77777777" w:rsidR="009349A4" w:rsidRPr="009349A4" w:rsidRDefault="009349A4" w:rsidP="009349A4">
      <w:pPr>
        <w:spacing w:after="0"/>
        <w:rPr>
          <w:ins w:id="1045" w:author="Savvas Leoussis" w:date="2018-04-23T15:48:00Z"/>
          <w:rFonts w:ascii="Courier New" w:hAnsi="Courier New" w:cs="Courier New"/>
          <w:sz w:val="24"/>
          <w:szCs w:val="24"/>
          <w:rPrChange w:id="1046" w:author="Savvas Leoussis" w:date="2018-04-23T15:49:00Z">
            <w:rPr>
              <w:ins w:id="104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48" w:author="Savvas Leoussis" w:date="2018-04-23T15:49:00Z">
          <w:pPr/>
        </w:pPrChange>
      </w:pPr>
    </w:p>
    <w:p w14:paraId="15086250" w14:textId="77777777" w:rsidR="009349A4" w:rsidRPr="009349A4" w:rsidRDefault="009349A4" w:rsidP="009349A4">
      <w:pPr>
        <w:spacing w:after="0"/>
        <w:rPr>
          <w:ins w:id="1049" w:author="Savvas Leoussis" w:date="2018-04-23T15:48:00Z"/>
          <w:rFonts w:ascii="Courier New" w:hAnsi="Courier New" w:cs="Courier New"/>
          <w:sz w:val="24"/>
          <w:szCs w:val="24"/>
          <w:rPrChange w:id="1050" w:author="Savvas Leoussis" w:date="2018-04-23T15:49:00Z">
            <w:rPr>
              <w:ins w:id="105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52" w:author="Savvas Leoussis" w:date="2018-04-23T15:49:00Z">
          <w:pPr/>
        </w:pPrChange>
      </w:pPr>
      <w:ins w:id="105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5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number_of_samples=100;</w:t>
        </w:r>
      </w:ins>
    </w:p>
    <w:p w14:paraId="7DB05E17" w14:textId="77777777" w:rsidR="009349A4" w:rsidRPr="009349A4" w:rsidRDefault="009349A4" w:rsidP="009349A4">
      <w:pPr>
        <w:spacing w:after="0"/>
        <w:rPr>
          <w:ins w:id="1055" w:author="Savvas Leoussis" w:date="2018-04-23T15:48:00Z"/>
          <w:rFonts w:ascii="Courier New" w:hAnsi="Courier New" w:cs="Courier New"/>
          <w:sz w:val="24"/>
          <w:szCs w:val="24"/>
          <w:rPrChange w:id="1056" w:author="Savvas Leoussis" w:date="2018-04-23T15:49:00Z">
            <w:rPr>
              <w:ins w:id="1057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58" w:author="Savvas Leoussis" w:date="2018-04-23T15:49:00Z">
          <w:pPr/>
        </w:pPrChange>
      </w:pPr>
      <w:ins w:id="105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6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X1 = exprnd(5,1,number_of_samples);</w:t>
        </w:r>
      </w:ins>
    </w:p>
    <w:p w14:paraId="7216A00C" w14:textId="77777777" w:rsidR="009349A4" w:rsidRPr="009349A4" w:rsidRDefault="009349A4" w:rsidP="009349A4">
      <w:pPr>
        <w:spacing w:after="0"/>
        <w:rPr>
          <w:ins w:id="1061" w:author="Savvas Leoussis" w:date="2018-04-23T15:48:00Z"/>
          <w:rFonts w:ascii="Courier New" w:hAnsi="Courier New" w:cs="Courier New"/>
          <w:sz w:val="24"/>
          <w:szCs w:val="24"/>
          <w:rPrChange w:id="1062" w:author="Savvas Leoussis" w:date="2018-04-23T15:49:00Z">
            <w:rPr>
              <w:ins w:id="1063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64" w:author="Savvas Leoussis" w:date="2018-04-23T15:49:00Z">
          <w:pPr/>
        </w:pPrChange>
      </w:pPr>
      <w:ins w:id="1065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66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figure(7);</w:t>
        </w:r>
      </w:ins>
    </w:p>
    <w:p w14:paraId="6906EAC3" w14:textId="77777777" w:rsidR="009349A4" w:rsidRPr="009349A4" w:rsidRDefault="009349A4" w:rsidP="009349A4">
      <w:pPr>
        <w:spacing w:after="0"/>
        <w:rPr>
          <w:ins w:id="1067" w:author="Savvas Leoussis" w:date="2018-04-23T15:48:00Z"/>
          <w:rFonts w:ascii="Courier New" w:hAnsi="Courier New" w:cs="Courier New"/>
          <w:sz w:val="24"/>
          <w:szCs w:val="24"/>
          <w:rPrChange w:id="1068" w:author="Savvas Leoussis" w:date="2018-04-23T15:49:00Z">
            <w:rPr>
              <w:ins w:id="1069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70" w:author="Savvas Leoussis" w:date="2018-04-23T15:49:00Z">
          <w:pPr/>
        </w:pPrChange>
      </w:pPr>
      <w:ins w:id="1071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72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stairs(X1);</w:t>
        </w:r>
      </w:ins>
    </w:p>
    <w:p w14:paraId="4969252A" w14:textId="77777777" w:rsidR="009349A4" w:rsidRPr="009349A4" w:rsidRDefault="009349A4" w:rsidP="009349A4">
      <w:pPr>
        <w:spacing w:after="0"/>
        <w:rPr>
          <w:ins w:id="1073" w:author="Savvas Leoussis" w:date="2018-04-23T15:48:00Z"/>
          <w:rFonts w:ascii="Courier New" w:hAnsi="Courier New" w:cs="Courier New"/>
          <w:sz w:val="24"/>
          <w:szCs w:val="24"/>
          <w:rPrChange w:id="1074" w:author="Savvas Leoussis" w:date="2018-04-23T15:49:00Z">
            <w:rPr>
              <w:ins w:id="1075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76" w:author="Savvas Leoussis" w:date="2018-04-23T15:49:00Z">
          <w:pPr/>
        </w:pPrChange>
      </w:pPr>
      <w:ins w:id="1077" w:author="Savvas Leoussis" w:date="2018-04-23T15:48:00Z">
        <w:r w:rsidRPr="009349A4">
          <w:rPr>
            <w:rFonts w:ascii="Courier New" w:hAnsi="Courier New" w:cs="Courier New"/>
            <w:sz w:val="24"/>
            <w:szCs w:val="24"/>
            <w:rPrChange w:id="1078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title("Poisson Counting Process");</w:t>
        </w:r>
      </w:ins>
    </w:p>
    <w:p w14:paraId="61C38C6E" w14:textId="77777777" w:rsidR="009349A4" w:rsidRPr="009349A4" w:rsidRDefault="009349A4" w:rsidP="009349A4">
      <w:pPr>
        <w:spacing w:after="0"/>
        <w:rPr>
          <w:ins w:id="1079" w:author="Savvas Leoussis" w:date="2018-04-23T15:48:00Z"/>
          <w:rFonts w:ascii="Courier New" w:hAnsi="Courier New" w:cs="Courier New"/>
          <w:sz w:val="24"/>
          <w:szCs w:val="24"/>
          <w:lang w:val="el-GR"/>
          <w:rPrChange w:id="1080" w:author="Savvas Leoussis" w:date="2018-04-23T15:49:00Z">
            <w:rPr>
              <w:ins w:id="1081" w:author="Savvas Leoussis" w:date="2018-04-23T15:48:00Z"/>
              <w:sz w:val="24"/>
              <w:szCs w:val="24"/>
              <w:u w:val="single"/>
              <w:lang w:val="el-GR"/>
            </w:rPr>
          </w:rPrChange>
        </w:rPr>
        <w:pPrChange w:id="1082" w:author="Savvas Leoussis" w:date="2018-04-23T15:49:00Z">
          <w:pPr/>
        </w:pPrChange>
      </w:pPr>
      <w:ins w:id="1083" w:author="Savvas Leoussis" w:date="2018-04-23T15:48:00Z">
        <w:r w:rsidRPr="009349A4">
          <w:rPr>
            <w:rFonts w:ascii="Courier New" w:hAnsi="Courier New" w:cs="Courier New"/>
            <w:sz w:val="24"/>
            <w:szCs w:val="24"/>
            <w:lang w:val="el-GR"/>
            <w:rPrChange w:id="1084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xlabel("t");</w:t>
        </w:r>
      </w:ins>
    </w:p>
    <w:p w14:paraId="7B3A6370" w14:textId="25EF3F70" w:rsidR="009349A4" w:rsidRPr="009349A4" w:rsidRDefault="009349A4" w:rsidP="009349A4">
      <w:pPr>
        <w:spacing w:after="0"/>
        <w:rPr>
          <w:ins w:id="1085" w:author="Savvas Leoussis" w:date="2018-04-23T15:48:00Z"/>
          <w:rFonts w:ascii="Courier New" w:hAnsi="Courier New" w:cs="Courier New"/>
          <w:sz w:val="24"/>
          <w:szCs w:val="24"/>
          <w:lang w:val="el-GR"/>
          <w:rPrChange w:id="1086" w:author="Savvas Leoussis" w:date="2018-04-23T15:49:00Z">
            <w:rPr>
              <w:ins w:id="1087" w:author="Savvas Leoussis" w:date="2018-04-23T15:48:00Z"/>
              <w:sz w:val="36"/>
              <w:szCs w:val="36"/>
              <w:u w:val="single"/>
              <w:lang w:val="el-GR"/>
            </w:rPr>
          </w:rPrChange>
        </w:rPr>
        <w:pPrChange w:id="1088" w:author="Savvas Leoussis" w:date="2018-04-23T15:49:00Z">
          <w:pPr>
            <w:jc w:val="center"/>
          </w:pPr>
        </w:pPrChange>
      </w:pPr>
      <w:ins w:id="1089" w:author="Savvas Leoussis" w:date="2018-04-23T15:48:00Z">
        <w:r w:rsidRPr="009349A4">
          <w:rPr>
            <w:rFonts w:ascii="Courier New" w:hAnsi="Courier New" w:cs="Courier New"/>
            <w:sz w:val="24"/>
            <w:szCs w:val="24"/>
            <w:lang w:val="el-GR"/>
            <w:rPrChange w:id="1090" w:author="Savvas Leoussis" w:date="2018-04-23T15:49:00Z">
              <w:rPr>
                <w:sz w:val="24"/>
                <w:szCs w:val="24"/>
                <w:u w:val="single"/>
                <w:lang w:val="el-GR"/>
              </w:rPr>
            </w:rPrChange>
          </w:rPr>
          <w:t>ylabel("N(t)");</w:t>
        </w:r>
      </w:ins>
    </w:p>
    <w:p w14:paraId="4AC88EB5" w14:textId="77777777" w:rsidR="009349A4" w:rsidRPr="009349A4" w:rsidRDefault="009349A4" w:rsidP="009349A4">
      <w:pPr>
        <w:pStyle w:val="ListParagraph"/>
        <w:spacing w:after="0"/>
        <w:rPr>
          <w:ins w:id="1091" w:author="Savvas Leoussis" w:date="2018-04-22T18:24:00Z"/>
          <w:rFonts w:ascii="Courier New" w:hAnsi="Courier New" w:cs="Courier New"/>
          <w:sz w:val="24"/>
          <w:szCs w:val="24"/>
          <w:lang w:val="el-GR"/>
          <w:rPrChange w:id="1092" w:author="Savvas Leoussis" w:date="2018-04-23T15:49:00Z">
            <w:rPr>
              <w:ins w:id="1093" w:author="Savvas Leoussis" w:date="2018-04-22T18:24:00Z"/>
              <w:sz w:val="24"/>
              <w:szCs w:val="24"/>
            </w:rPr>
          </w:rPrChange>
        </w:rPr>
        <w:pPrChange w:id="1094" w:author="Savvas Leoussis" w:date="2018-04-23T15:49:00Z">
          <w:pPr>
            <w:pStyle w:val="ListParagraph"/>
            <w:numPr>
              <w:numId w:val="17"/>
            </w:numPr>
            <w:ind w:hanging="360"/>
          </w:pPr>
        </w:pPrChange>
      </w:pPr>
    </w:p>
    <w:p w14:paraId="52B99560" w14:textId="23458D60" w:rsidR="00DA76E6" w:rsidRPr="009349A4" w:rsidRDefault="00DA76E6" w:rsidP="009349A4">
      <w:pPr>
        <w:spacing w:after="0"/>
        <w:rPr>
          <w:rFonts w:ascii="Courier New" w:hAnsi="Courier New" w:cs="Courier New"/>
          <w:sz w:val="24"/>
          <w:szCs w:val="24"/>
          <w:lang w:val="el-GR"/>
          <w:rPrChange w:id="1095" w:author="Savvas Leoussis" w:date="2018-04-23T15:49:00Z">
            <w:rPr/>
          </w:rPrChange>
        </w:rPr>
        <w:pPrChange w:id="1096" w:author="Savvas Leoussis" w:date="2018-04-23T15:49:00Z">
          <w:pPr>
            <w:pStyle w:val="ListParagraph"/>
            <w:numPr>
              <w:numId w:val="17"/>
            </w:numPr>
            <w:ind w:hanging="360"/>
          </w:pPr>
        </w:pPrChange>
      </w:pPr>
      <w:del w:id="1097" w:author="Savvas Leoussis" w:date="2018-04-22T22:47:00Z">
        <w:r w:rsidRPr="009349A4" w:rsidDel="007D6DEE">
          <w:rPr>
            <w:rFonts w:ascii="Courier New" w:hAnsi="Courier New" w:cs="Courier New"/>
            <w:sz w:val="24"/>
            <w:szCs w:val="24"/>
            <w:lang w:val="el-GR"/>
            <w:rPrChange w:id="1098" w:author="Savvas Leoussis" w:date="2018-04-23T15:49:00Z">
              <w:rPr/>
            </w:rPrChange>
          </w:rPr>
          <w:delText>–</w:delText>
        </w:r>
      </w:del>
    </w:p>
    <w:p w14:paraId="47C2C31E" w14:textId="77777777" w:rsidR="00DA76E6" w:rsidRPr="009349A4" w:rsidDel="007D6DEE" w:rsidRDefault="00DA76E6" w:rsidP="009349A4">
      <w:pPr>
        <w:pStyle w:val="ListParagraph"/>
        <w:spacing w:after="0"/>
        <w:rPr>
          <w:del w:id="1099" w:author="Savvas Leoussis" w:date="2018-04-22T22:48:00Z"/>
          <w:rFonts w:ascii="Courier New" w:hAnsi="Courier New" w:cs="Courier New"/>
          <w:sz w:val="24"/>
          <w:szCs w:val="24"/>
          <w:rPrChange w:id="1100" w:author="Savvas Leoussis" w:date="2018-04-23T15:49:00Z">
            <w:rPr>
              <w:del w:id="1101" w:author="Savvas Leoussis" w:date="2018-04-22T22:48:00Z"/>
              <w:sz w:val="36"/>
              <w:szCs w:val="36"/>
            </w:rPr>
          </w:rPrChange>
        </w:rPr>
        <w:pPrChange w:id="1102" w:author="Savvas Leoussis" w:date="2018-04-23T15:49:00Z">
          <w:pPr>
            <w:pStyle w:val="ListParagraph"/>
          </w:pPr>
        </w:pPrChange>
      </w:pPr>
    </w:p>
    <w:p w14:paraId="31D97235" w14:textId="77777777" w:rsidR="00DA76E6" w:rsidRPr="009349A4" w:rsidDel="007D6DEE" w:rsidRDefault="00DA76E6" w:rsidP="009349A4">
      <w:pPr>
        <w:spacing w:after="0"/>
        <w:ind w:left="360"/>
        <w:rPr>
          <w:del w:id="1103" w:author="Savvas Leoussis" w:date="2018-04-22T22:48:00Z"/>
          <w:rFonts w:ascii="Courier New" w:hAnsi="Courier New" w:cs="Courier New"/>
          <w:sz w:val="24"/>
          <w:szCs w:val="24"/>
          <w:lang w:val="el-GR"/>
          <w:rPrChange w:id="1104" w:author="Savvas Leoussis" w:date="2018-04-23T15:49:00Z">
            <w:rPr>
              <w:del w:id="1105" w:author="Savvas Leoussis" w:date="2018-04-22T22:48:00Z"/>
              <w:sz w:val="24"/>
              <w:szCs w:val="24"/>
              <w:lang w:val="el-GR"/>
            </w:rPr>
          </w:rPrChange>
        </w:rPr>
        <w:pPrChange w:id="1106" w:author="Savvas Leoussis" w:date="2018-04-23T15:49:00Z">
          <w:pPr>
            <w:ind w:left="360"/>
          </w:pPr>
        </w:pPrChange>
      </w:pPr>
    </w:p>
    <w:p w14:paraId="42F0AEB3" w14:textId="3E17D289" w:rsidR="00733DB7" w:rsidRPr="009349A4" w:rsidDel="007D6DEE" w:rsidRDefault="00733DB7" w:rsidP="009349A4">
      <w:pPr>
        <w:spacing w:after="0"/>
        <w:rPr>
          <w:del w:id="1107" w:author="Savvas Leoussis" w:date="2018-04-22T22:48:00Z"/>
          <w:rFonts w:ascii="Courier New" w:hAnsi="Courier New" w:cs="Courier New"/>
          <w:sz w:val="24"/>
          <w:szCs w:val="24"/>
          <w:lang w:val="el-GR"/>
          <w:rPrChange w:id="1108" w:author="Savvas Leoussis" w:date="2018-04-23T15:49:00Z">
            <w:rPr>
              <w:del w:id="1109" w:author="Savvas Leoussis" w:date="2018-04-22T22:48:00Z"/>
              <w:sz w:val="24"/>
              <w:szCs w:val="24"/>
              <w:lang w:val="el-GR"/>
            </w:rPr>
          </w:rPrChange>
        </w:rPr>
        <w:pPrChange w:id="1110" w:author="Savvas Leoussis" w:date="2018-04-23T15:49:00Z">
          <w:pPr/>
        </w:pPrChange>
      </w:pPr>
    </w:p>
    <w:p w14:paraId="32F4B1C1" w14:textId="705406BD" w:rsidR="00733DB7" w:rsidRPr="009349A4" w:rsidDel="007D6DEE" w:rsidRDefault="00733DB7" w:rsidP="009349A4">
      <w:pPr>
        <w:spacing w:after="0"/>
        <w:rPr>
          <w:del w:id="1111" w:author="Savvas Leoussis" w:date="2018-04-22T22:48:00Z"/>
          <w:rFonts w:ascii="Courier New" w:hAnsi="Courier New" w:cs="Courier New"/>
          <w:sz w:val="24"/>
          <w:szCs w:val="24"/>
          <w:lang w:val="el-GR"/>
          <w:rPrChange w:id="1112" w:author="Savvas Leoussis" w:date="2018-04-23T15:49:00Z">
            <w:rPr>
              <w:del w:id="1113" w:author="Savvas Leoussis" w:date="2018-04-22T22:48:00Z"/>
              <w:sz w:val="24"/>
              <w:szCs w:val="24"/>
              <w:lang w:val="el-GR"/>
            </w:rPr>
          </w:rPrChange>
        </w:rPr>
        <w:pPrChange w:id="1114" w:author="Savvas Leoussis" w:date="2018-04-23T15:49:00Z">
          <w:pPr/>
        </w:pPrChange>
      </w:pPr>
    </w:p>
    <w:p w14:paraId="62936164" w14:textId="4B0C2659" w:rsidR="00733DB7" w:rsidRPr="009349A4" w:rsidDel="007D6DEE" w:rsidRDefault="00733DB7" w:rsidP="009349A4">
      <w:pPr>
        <w:spacing w:after="0"/>
        <w:rPr>
          <w:del w:id="1115" w:author="Savvas Leoussis" w:date="2018-04-22T22:48:00Z"/>
          <w:rFonts w:ascii="Courier New" w:hAnsi="Courier New" w:cs="Courier New"/>
          <w:sz w:val="24"/>
          <w:szCs w:val="24"/>
          <w:lang w:val="el-GR"/>
          <w:rPrChange w:id="1116" w:author="Savvas Leoussis" w:date="2018-04-23T15:49:00Z">
            <w:rPr>
              <w:del w:id="1117" w:author="Savvas Leoussis" w:date="2018-04-22T22:48:00Z"/>
              <w:sz w:val="24"/>
              <w:szCs w:val="24"/>
              <w:lang w:val="el-GR"/>
            </w:rPr>
          </w:rPrChange>
        </w:rPr>
        <w:pPrChange w:id="1118" w:author="Savvas Leoussis" w:date="2018-04-23T15:49:00Z">
          <w:pPr/>
        </w:pPrChange>
      </w:pPr>
    </w:p>
    <w:p w14:paraId="2C280930" w14:textId="16F53CA6" w:rsidR="00733DB7" w:rsidRPr="009349A4" w:rsidDel="007D6DEE" w:rsidRDefault="00733DB7" w:rsidP="009349A4">
      <w:pPr>
        <w:spacing w:after="0"/>
        <w:rPr>
          <w:del w:id="1119" w:author="Savvas Leoussis" w:date="2018-04-22T22:48:00Z"/>
          <w:rFonts w:ascii="Courier New" w:hAnsi="Courier New" w:cs="Courier New"/>
          <w:sz w:val="24"/>
          <w:szCs w:val="24"/>
          <w:lang w:val="el-GR"/>
          <w:rPrChange w:id="1120" w:author="Savvas Leoussis" w:date="2018-04-23T15:49:00Z">
            <w:rPr>
              <w:del w:id="1121" w:author="Savvas Leoussis" w:date="2018-04-22T22:48:00Z"/>
              <w:sz w:val="24"/>
              <w:szCs w:val="24"/>
              <w:lang w:val="el-GR"/>
            </w:rPr>
          </w:rPrChange>
        </w:rPr>
        <w:pPrChange w:id="1122" w:author="Savvas Leoussis" w:date="2018-04-23T15:49:00Z">
          <w:pPr/>
        </w:pPrChange>
      </w:pPr>
    </w:p>
    <w:p w14:paraId="59246759" w14:textId="024A0091" w:rsidR="00733DB7" w:rsidRPr="009349A4" w:rsidDel="007D6DEE" w:rsidRDefault="00733DB7" w:rsidP="009349A4">
      <w:pPr>
        <w:spacing w:after="0"/>
        <w:rPr>
          <w:del w:id="1123" w:author="Savvas Leoussis" w:date="2018-04-22T22:48:00Z"/>
          <w:rFonts w:ascii="Courier New" w:hAnsi="Courier New" w:cs="Courier New"/>
          <w:sz w:val="24"/>
          <w:szCs w:val="24"/>
          <w:lang w:val="el-GR"/>
          <w:rPrChange w:id="1124" w:author="Savvas Leoussis" w:date="2018-04-23T15:49:00Z">
            <w:rPr>
              <w:del w:id="1125" w:author="Savvas Leoussis" w:date="2018-04-22T22:48:00Z"/>
              <w:sz w:val="24"/>
              <w:szCs w:val="24"/>
              <w:lang w:val="el-GR"/>
            </w:rPr>
          </w:rPrChange>
        </w:rPr>
        <w:pPrChange w:id="1126" w:author="Savvas Leoussis" w:date="2018-04-23T15:49:00Z">
          <w:pPr/>
        </w:pPrChange>
      </w:pPr>
    </w:p>
    <w:p w14:paraId="0E1A2FDE" w14:textId="6C045A4B" w:rsidR="00733DB7" w:rsidRPr="009349A4" w:rsidDel="007D6DEE" w:rsidRDefault="00733DB7" w:rsidP="009349A4">
      <w:pPr>
        <w:spacing w:after="0"/>
        <w:rPr>
          <w:del w:id="1127" w:author="Savvas Leoussis" w:date="2018-04-22T22:48:00Z"/>
          <w:rFonts w:ascii="Courier New" w:hAnsi="Courier New" w:cs="Courier New"/>
          <w:sz w:val="24"/>
          <w:szCs w:val="24"/>
          <w:lang w:val="el-GR"/>
          <w:rPrChange w:id="1128" w:author="Savvas Leoussis" w:date="2018-04-23T15:49:00Z">
            <w:rPr>
              <w:del w:id="1129" w:author="Savvas Leoussis" w:date="2018-04-22T22:48:00Z"/>
              <w:sz w:val="24"/>
              <w:szCs w:val="24"/>
              <w:lang w:val="el-GR"/>
            </w:rPr>
          </w:rPrChange>
        </w:rPr>
        <w:pPrChange w:id="1130" w:author="Savvas Leoussis" w:date="2018-04-23T15:49:00Z">
          <w:pPr/>
        </w:pPrChange>
      </w:pPr>
    </w:p>
    <w:p w14:paraId="4404F13F" w14:textId="7E08E21C" w:rsidR="00733DB7" w:rsidRPr="009349A4" w:rsidDel="007D6DEE" w:rsidRDefault="00733DB7" w:rsidP="009349A4">
      <w:pPr>
        <w:spacing w:after="0"/>
        <w:rPr>
          <w:del w:id="1131" w:author="Savvas Leoussis" w:date="2018-04-22T22:48:00Z"/>
          <w:rFonts w:ascii="Courier New" w:hAnsi="Courier New" w:cs="Courier New"/>
          <w:sz w:val="24"/>
          <w:szCs w:val="24"/>
          <w:lang w:val="el-GR"/>
          <w:rPrChange w:id="1132" w:author="Savvas Leoussis" w:date="2018-04-23T15:49:00Z">
            <w:rPr>
              <w:del w:id="1133" w:author="Savvas Leoussis" w:date="2018-04-22T22:48:00Z"/>
              <w:sz w:val="24"/>
              <w:szCs w:val="24"/>
              <w:lang w:val="el-GR"/>
            </w:rPr>
          </w:rPrChange>
        </w:rPr>
        <w:pPrChange w:id="1134" w:author="Savvas Leoussis" w:date="2018-04-23T15:49:00Z">
          <w:pPr/>
        </w:pPrChange>
      </w:pPr>
    </w:p>
    <w:p w14:paraId="417B897D" w14:textId="35D74E79" w:rsidR="00733DB7" w:rsidRPr="009349A4" w:rsidDel="007D6DEE" w:rsidRDefault="00733DB7" w:rsidP="009349A4">
      <w:pPr>
        <w:spacing w:after="0"/>
        <w:rPr>
          <w:del w:id="1135" w:author="Savvas Leoussis" w:date="2018-04-22T22:48:00Z"/>
          <w:rFonts w:ascii="Courier New" w:hAnsi="Courier New" w:cs="Courier New"/>
          <w:sz w:val="24"/>
          <w:szCs w:val="24"/>
          <w:lang w:val="el-GR"/>
          <w:rPrChange w:id="1136" w:author="Savvas Leoussis" w:date="2018-04-23T15:49:00Z">
            <w:rPr>
              <w:del w:id="1137" w:author="Savvas Leoussis" w:date="2018-04-22T22:48:00Z"/>
              <w:sz w:val="24"/>
              <w:szCs w:val="24"/>
              <w:lang w:val="el-GR"/>
            </w:rPr>
          </w:rPrChange>
        </w:rPr>
        <w:pPrChange w:id="1138" w:author="Savvas Leoussis" w:date="2018-04-23T15:49:00Z">
          <w:pPr/>
        </w:pPrChange>
      </w:pPr>
    </w:p>
    <w:p w14:paraId="249CA3C3" w14:textId="1FEA4D01" w:rsidR="00733DB7" w:rsidRPr="009349A4" w:rsidDel="007D6DEE" w:rsidRDefault="00733DB7" w:rsidP="009349A4">
      <w:pPr>
        <w:spacing w:after="0"/>
        <w:ind w:left="360"/>
        <w:rPr>
          <w:del w:id="1139" w:author="Savvas Leoussis" w:date="2018-04-22T22:48:00Z"/>
          <w:rFonts w:ascii="Courier New" w:hAnsi="Courier New" w:cs="Courier New"/>
          <w:sz w:val="24"/>
          <w:szCs w:val="24"/>
          <w:lang w:val="el-GR"/>
          <w:rPrChange w:id="1140" w:author="Savvas Leoussis" w:date="2018-04-23T15:49:00Z">
            <w:rPr>
              <w:del w:id="1141" w:author="Savvas Leoussis" w:date="2018-04-22T22:48:00Z"/>
              <w:sz w:val="24"/>
              <w:szCs w:val="24"/>
              <w:lang w:val="el-GR"/>
            </w:rPr>
          </w:rPrChange>
        </w:rPr>
        <w:pPrChange w:id="1142" w:author="Savvas Leoussis" w:date="2018-04-23T15:49:00Z">
          <w:pPr>
            <w:ind w:left="360"/>
          </w:pPr>
        </w:pPrChange>
      </w:pPr>
    </w:p>
    <w:p w14:paraId="6C7952EB" w14:textId="7A98D90E" w:rsidR="00733DB7" w:rsidRPr="009349A4" w:rsidDel="007D6DEE" w:rsidRDefault="00733DB7" w:rsidP="009349A4">
      <w:pPr>
        <w:spacing w:after="0"/>
        <w:rPr>
          <w:del w:id="1143" w:author="Savvas Leoussis" w:date="2018-04-22T22:48:00Z"/>
          <w:rFonts w:ascii="Courier New" w:hAnsi="Courier New" w:cs="Courier New"/>
          <w:sz w:val="24"/>
          <w:szCs w:val="24"/>
          <w:lang w:val="el-GR"/>
          <w:rPrChange w:id="1144" w:author="Savvas Leoussis" w:date="2018-04-23T15:49:00Z">
            <w:rPr>
              <w:del w:id="1145" w:author="Savvas Leoussis" w:date="2018-04-22T22:48:00Z"/>
              <w:sz w:val="24"/>
              <w:szCs w:val="24"/>
              <w:lang w:val="el-GR"/>
            </w:rPr>
          </w:rPrChange>
        </w:rPr>
        <w:pPrChange w:id="1146" w:author="Savvas Leoussis" w:date="2018-04-23T15:49:00Z">
          <w:pPr/>
        </w:pPrChange>
      </w:pPr>
    </w:p>
    <w:p w14:paraId="1B00C46F" w14:textId="54CBE90B" w:rsidR="00733DB7" w:rsidRPr="009349A4" w:rsidDel="007D6DEE" w:rsidRDefault="00733DB7" w:rsidP="009349A4">
      <w:pPr>
        <w:spacing w:after="0"/>
        <w:rPr>
          <w:del w:id="1147" w:author="Savvas Leoussis" w:date="2018-04-22T22:48:00Z"/>
          <w:rFonts w:ascii="Courier New" w:hAnsi="Courier New" w:cs="Courier New"/>
          <w:sz w:val="24"/>
          <w:szCs w:val="24"/>
          <w:lang w:val="el-GR"/>
          <w:rPrChange w:id="1148" w:author="Savvas Leoussis" w:date="2018-04-23T15:49:00Z">
            <w:rPr>
              <w:del w:id="1149" w:author="Savvas Leoussis" w:date="2018-04-22T22:48:00Z"/>
              <w:sz w:val="24"/>
              <w:szCs w:val="24"/>
              <w:lang w:val="el-GR"/>
            </w:rPr>
          </w:rPrChange>
        </w:rPr>
        <w:pPrChange w:id="1150" w:author="Savvas Leoussis" w:date="2018-04-23T15:49:00Z">
          <w:pPr/>
        </w:pPrChange>
      </w:pPr>
    </w:p>
    <w:p w14:paraId="50C7C33F" w14:textId="2DB827AF" w:rsidR="00733DB7" w:rsidRPr="009349A4" w:rsidDel="007D6DEE" w:rsidRDefault="00733DB7" w:rsidP="009349A4">
      <w:pPr>
        <w:spacing w:after="0"/>
        <w:rPr>
          <w:del w:id="1151" w:author="Savvas Leoussis" w:date="2018-04-22T22:48:00Z"/>
          <w:rFonts w:ascii="Courier New" w:hAnsi="Courier New" w:cs="Courier New"/>
          <w:sz w:val="24"/>
          <w:szCs w:val="24"/>
          <w:lang w:val="el-GR"/>
          <w:rPrChange w:id="1152" w:author="Savvas Leoussis" w:date="2018-04-23T15:49:00Z">
            <w:rPr>
              <w:del w:id="1153" w:author="Savvas Leoussis" w:date="2018-04-22T22:48:00Z"/>
              <w:sz w:val="24"/>
              <w:szCs w:val="24"/>
              <w:lang w:val="el-GR"/>
            </w:rPr>
          </w:rPrChange>
        </w:rPr>
        <w:pPrChange w:id="1154" w:author="Savvas Leoussis" w:date="2018-04-23T15:49:00Z">
          <w:pPr/>
        </w:pPrChange>
      </w:pPr>
    </w:p>
    <w:p w14:paraId="26A7E743" w14:textId="0CD73281" w:rsidR="00733DB7" w:rsidRPr="009349A4" w:rsidDel="007D6DEE" w:rsidRDefault="00733DB7" w:rsidP="009349A4">
      <w:pPr>
        <w:spacing w:after="0"/>
        <w:rPr>
          <w:del w:id="1155" w:author="Savvas Leoussis" w:date="2018-04-22T22:48:00Z"/>
          <w:rFonts w:ascii="Courier New" w:hAnsi="Courier New" w:cs="Courier New"/>
          <w:sz w:val="24"/>
          <w:szCs w:val="24"/>
          <w:lang w:val="el-GR"/>
          <w:rPrChange w:id="1156" w:author="Savvas Leoussis" w:date="2018-04-23T15:49:00Z">
            <w:rPr>
              <w:del w:id="1157" w:author="Savvas Leoussis" w:date="2018-04-22T22:48:00Z"/>
              <w:sz w:val="24"/>
              <w:szCs w:val="24"/>
              <w:lang w:val="el-GR"/>
            </w:rPr>
          </w:rPrChange>
        </w:rPr>
        <w:pPrChange w:id="1158" w:author="Savvas Leoussis" w:date="2018-04-23T15:49:00Z">
          <w:pPr/>
        </w:pPrChange>
      </w:pPr>
    </w:p>
    <w:p w14:paraId="7BF01F2E" w14:textId="36B92EBE" w:rsidR="00733DB7" w:rsidRPr="009349A4" w:rsidDel="007D6DEE" w:rsidRDefault="00733DB7" w:rsidP="009349A4">
      <w:pPr>
        <w:spacing w:after="0"/>
        <w:rPr>
          <w:del w:id="1159" w:author="Savvas Leoussis" w:date="2018-04-22T22:48:00Z"/>
          <w:rFonts w:ascii="Courier New" w:hAnsi="Courier New" w:cs="Courier New"/>
          <w:sz w:val="24"/>
          <w:szCs w:val="24"/>
          <w:lang w:val="el-GR"/>
          <w:rPrChange w:id="1160" w:author="Savvas Leoussis" w:date="2018-04-23T15:49:00Z">
            <w:rPr>
              <w:del w:id="1161" w:author="Savvas Leoussis" w:date="2018-04-22T22:48:00Z"/>
              <w:sz w:val="24"/>
              <w:szCs w:val="24"/>
              <w:lang w:val="el-GR"/>
            </w:rPr>
          </w:rPrChange>
        </w:rPr>
        <w:pPrChange w:id="1162" w:author="Savvas Leoussis" w:date="2018-04-23T15:49:00Z">
          <w:pPr/>
        </w:pPrChange>
      </w:pPr>
    </w:p>
    <w:p w14:paraId="1ACFE33A" w14:textId="79430B7B" w:rsidR="00733DB7" w:rsidRPr="009349A4" w:rsidDel="007D6DEE" w:rsidRDefault="00733DB7" w:rsidP="009349A4">
      <w:pPr>
        <w:spacing w:after="0"/>
        <w:rPr>
          <w:del w:id="1163" w:author="Savvas Leoussis" w:date="2018-04-22T22:48:00Z"/>
          <w:rFonts w:ascii="Courier New" w:hAnsi="Courier New" w:cs="Courier New"/>
          <w:sz w:val="24"/>
          <w:szCs w:val="24"/>
          <w:lang w:val="el-GR"/>
          <w:rPrChange w:id="1164" w:author="Savvas Leoussis" w:date="2018-04-23T15:49:00Z">
            <w:rPr>
              <w:del w:id="1165" w:author="Savvas Leoussis" w:date="2018-04-22T22:48:00Z"/>
              <w:sz w:val="24"/>
              <w:szCs w:val="24"/>
              <w:lang w:val="el-GR"/>
            </w:rPr>
          </w:rPrChange>
        </w:rPr>
        <w:pPrChange w:id="1166" w:author="Savvas Leoussis" w:date="2018-04-23T15:49:00Z">
          <w:pPr/>
        </w:pPrChange>
      </w:pPr>
    </w:p>
    <w:p w14:paraId="03923B68" w14:textId="1C1C736F" w:rsidR="00733DB7" w:rsidRPr="009349A4" w:rsidDel="007D6DEE" w:rsidRDefault="00733DB7" w:rsidP="009349A4">
      <w:pPr>
        <w:spacing w:after="0"/>
        <w:rPr>
          <w:del w:id="1167" w:author="Savvas Leoussis" w:date="2018-04-22T22:48:00Z"/>
          <w:rFonts w:ascii="Courier New" w:hAnsi="Courier New" w:cs="Courier New"/>
          <w:sz w:val="24"/>
          <w:szCs w:val="24"/>
          <w:lang w:val="el-GR"/>
          <w:rPrChange w:id="1168" w:author="Savvas Leoussis" w:date="2018-04-23T15:49:00Z">
            <w:rPr>
              <w:del w:id="1169" w:author="Savvas Leoussis" w:date="2018-04-22T22:48:00Z"/>
              <w:sz w:val="24"/>
              <w:szCs w:val="24"/>
              <w:lang w:val="el-GR"/>
            </w:rPr>
          </w:rPrChange>
        </w:rPr>
        <w:pPrChange w:id="1170" w:author="Savvas Leoussis" w:date="2018-04-23T15:49:00Z">
          <w:pPr/>
        </w:pPrChange>
      </w:pPr>
    </w:p>
    <w:p w14:paraId="6EE33589" w14:textId="0A8525A5" w:rsidR="00733DB7" w:rsidRPr="009349A4" w:rsidDel="007D6DEE" w:rsidRDefault="00733DB7" w:rsidP="009349A4">
      <w:pPr>
        <w:spacing w:after="0"/>
        <w:rPr>
          <w:del w:id="1171" w:author="Savvas Leoussis" w:date="2018-04-22T22:48:00Z"/>
          <w:rFonts w:ascii="Courier New" w:hAnsi="Courier New" w:cs="Courier New"/>
          <w:sz w:val="24"/>
          <w:szCs w:val="24"/>
          <w:lang w:val="el-GR"/>
          <w:rPrChange w:id="1172" w:author="Savvas Leoussis" w:date="2018-04-23T15:49:00Z">
            <w:rPr>
              <w:del w:id="1173" w:author="Savvas Leoussis" w:date="2018-04-22T22:48:00Z"/>
              <w:sz w:val="24"/>
              <w:szCs w:val="24"/>
              <w:lang w:val="el-GR"/>
            </w:rPr>
          </w:rPrChange>
        </w:rPr>
        <w:pPrChange w:id="1174" w:author="Savvas Leoussis" w:date="2018-04-23T15:49:00Z">
          <w:pPr/>
        </w:pPrChange>
      </w:pPr>
    </w:p>
    <w:p w14:paraId="474C4885" w14:textId="3101E6E3" w:rsidR="00733DB7" w:rsidRPr="009349A4" w:rsidDel="007D6DEE" w:rsidRDefault="00733DB7" w:rsidP="009349A4">
      <w:pPr>
        <w:spacing w:after="0"/>
        <w:rPr>
          <w:del w:id="1175" w:author="Savvas Leoussis" w:date="2018-04-22T22:48:00Z"/>
          <w:rFonts w:ascii="Courier New" w:hAnsi="Courier New" w:cs="Courier New"/>
          <w:sz w:val="24"/>
          <w:szCs w:val="24"/>
          <w:lang w:val="el-GR"/>
          <w:rPrChange w:id="1176" w:author="Savvas Leoussis" w:date="2018-04-23T15:49:00Z">
            <w:rPr>
              <w:del w:id="1177" w:author="Savvas Leoussis" w:date="2018-04-22T22:48:00Z"/>
              <w:sz w:val="24"/>
              <w:szCs w:val="24"/>
              <w:lang w:val="el-GR"/>
            </w:rPr>
          </w:rPrChange>
        </w:rPr>
        <w:pPrChange w:id="1178" w:author="Savvas Leoussis" w:date="2018-04-23T15:49:00Z">
          <w:pPr/>
        </w:pPrChange>
      </w:pPr>
    </w:p>
    <w:p w14:paraId="36B040FA" w14:textId="77777777" w:rsidR="00733DB7" w:rsidRPr="009349A4" w:rsidRDefault="00733DB7" w:rsidP="009349A4">
      <w:pPr>
        <w:spacing w:after="0"/>
        <w:rPr>
          <w:rFonts w:ascii="Courier New" w:hAnsi="Courier New" w:cs="Courier New"/>
          <w:sz w:val="24"/>
          <w:szCs w:val="24"/>
          <w:lang w:val="el-GR"/>
          <w:rPrChange w:id="1179" w:author="Savvas Leoussis" w:date="2018-04-23T15:49:00Z">
            <w:rPr>
              <w:sz w:val="24"/>
              <w:szCs w:val="24"/>
              <w:lang w:val="el-GR"/>
            </w:rPr>
          </w:rPrChange>
        </w:rPr>
        <w:pPrChange w:id="1180" w:author="Savvas Leoussis" w:date="2018-04-23T15:49:00Z">
          <w:pPr/>
        </w:pPrChange>
      </w:pPr>
    </w:p>
    <w:sectPr w:rsidR="00733DB7" w:rsidRPr="00934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83E9E" w14:textId="77777777" w:rsidR="00C61A64" w:rsidRDefault="00C61A64" w:rsidP="000532A6">
      <w:pPr>
        <w:spacing w:after="0" w:line="240" w:lineRule="auto"/>
      </w:pPr>
      <w:r>
        <w:separator/>
      </w:r>
    </w:p>
  </w:endnote>
  <w:endnote w:type="continuationSeparator" w:id="0">
    <w:p w14:paraId="146576BD" w14:textId="77777777" w:rsidR="00C61A64" w:rsidRDefault="00C61A64" w:rsidP="000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0BD1C" w14:textId="77777777" w:rsidR="00C61A64" w:rsidRDefault="00C61A64" w:rsidP="000532A6">
      <w:pPr>
        <w:spacing w:after="0" w:line="240" w:lineRule="auto"/>
      </w:pPr>
      <w:r>
        <w:separator/>
      </w:r>
    </w:p>
  </w:footnote>
  <w:footnote w:type="continuationSeparator" w:id="0">
    <w:p w14:paraId="73181633" w14:textId="77777777" w:rsidR="00C61A64" w:rsidRDefault="00C61A64" w:rsidP="00053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A7A"/>
    <w:multiLevelType w:val="hybridMultilevel"/>
    <w:tmpl w:val="60F4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20CF7"/>
    <w:multiLevelType w:val="hybridMultilevel"/>
    <w:tmpl w:val="090E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D6E81"/>
    <w:multiLevelType w:val="hybridMultilevel"/>
    <w:tmpl w:val="397E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925B3"/>
    <w:multiLevelType w:val="hybridMultilevel"/>
    <w:tmpl w:val="06904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83184"/>
    <w:multiLevelType w:val="hybridMultilevel"/>
    <w:tmpl w:val="971E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9280F"/>
    <w:multiLevelType w:val="hybridMultilevel"/>
    <w:tmpl w:val="1182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60F46"/>
    <w:multiLevelType w:val="hybridMultilevel"/>
    <w:tmpl w:val="457C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F4E92"/>
    <w:multiLevelType w:val="hybridMultilevel"/>
    <w:tmpl w:val="4E36D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610E71"/>
    <w:multiLevelType w:val="hybridMultilevel"/>
    <w:tmpl w:val="015C7EFA"/>
    <w:lvl w:ilvl="0" w:tplc="132CC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625A4"/>
    <w:multiLevelType w:val="hybridMultilevel"/>
    <w:tmpl w:val="6F1C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652DD"/>
    <w:multiLevelType w:val="hybridMultilevel"/>
    <w:tmpl w:val="3E2EB3DA"/>
    <w:lvl w:ilvl="0" w:tplc="132CC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E34FB"/>
    <w:multiLevelType w:val="hybridMultilevel"/>
    <w:tmpl w:val="EAF44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403A7F"/>
    <w:multiLevelType w:val="hybridMultilevel"/>
    <w:tmpl w:val="B2588094"/>
    <w:lvl w:ilvl="0" w:tplc="132CC1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05C40"/>
    <w:multiLevelType w:val="hybridMultilevel"/>
    <w:tmpl w:val="B4268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02620"/>
    <w:multiLevelType w:val="hybridMultilevel"/>
    <w:tmpl w:val="99968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417F7"/>
    <w:multiLevelType w:val="hybridMultilevel"/>
    <w:tmpl w:val="D28CC15A"/>
    <w:lvl w:ilvl="0" w:tplc="55783A0C">
      <w:start w:val="1"/>
      <w:numFmt w:val="upperLetter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A51E0"/>
    <w:multiLevelType w:val="multilevel"/>
    <w:tmpl w:val="79AE6D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4"/>
  </w:num>
  <w:num w:numId="5">
    <w:abstractNumId w:val="7"/>
  </w:num>
  <w:num w:numId="6">
    <w:abstractNumId w:val="0"/>
  </w:num>
  <w:num w:numId="7">
    <w:abstractNumId w:val="16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  <w:num w:numId="14">
    <w:abstractNumId w:val="12"/>
  </w:num>
  <w:num w:numId="15">
    <w:abstractNumId w:val="3"/>
  </w:num>
  <w:num w:numId="16">
    <w:abstractNumId w:val="14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vvas Leoussis">
    <w15:presenceInfo w15:providerId="Windows Live" w15:userId="fb93fde258198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D2"/>
    <w:rsid w:val="00040DA8"/>
    <w:rsid w:val="000532A6"/>
    <w:rsid w:val="000B213B"/>
    <w:rsid w:val="000B42CF"/>
    <w:rsid w:val="00102A21"/>
    <w:rsid w:val="00104259"/>
    <w:rsid w:val="001154EF"/>
    <w:rsid w:val="00122433"/>
    <w:rsid w:val="00167F17"/>
    <w:rsid w:val="0019001B"/>
    <w:rsid w:val="001E4F8E"/>
    <w:rsid w:val="001E6309"/>
    <w:rsid w:val="001F7564"/>
    <w:rsid w:val="00205EEE"/>
    <w:rsid w:val="00214776"/>
    <w:rsid w:val="00246CB0"/>
    <w:rsid w:val="00251FAF"/>
    <w:rsid w:val="00277936"/>
    <w:rsid w:val="002C1B73"/>
    <w:rsid w:val="002C4F8A"/>
    <w:rsid w:val="003953A4"/>
    <w:rsid w:val="00436A50"/>
    <w:rsid w:val="004742B1"/>
    <w:rsid w:val="004912A8"/>
    <w:rsid w:val="004A1F78"/>
    <w:rsid w:val="004C3382"/>
    <w:rsid w:val="004D7018"/>
    <w:rsid w:val="00502C88"/>
    <w:rsid w:val="00505819"/>
    <w:rsid w:val="0051348E"/>
    <w:rsid w:val="00521F29"/>
    <w:rsid w:val="00531955"/>
    <w:rsid w:val="005371D2"/>
    <w:rsid w:val="005420BB"/>
    <w:rsid w:val="00551B41"/>
    <w:rsid w:val="00590448"/>
    <w:rsid w:val="00591E00"/>
    <w:rsid w:val="005B61C8"/>
    <w:rsid w:val="005F6E77"/>
    <w:rsid w:val="00640BD1"/>
    <w:rsid w:val="00640FC2"/>
    <w:rsid w:val="00671D5E"/>
    <w:rsid w:val="006E7BBE"/>
    <w:rsid w:val="00726EBC"/>
    <w:rsid w:val="00727DFD"/>
    <w:rsid w:val="00733DB7"/>
    <w:rsid w:val="0075444C"/>
    <w:rsid w:val="00756B92"/>
    <w:rsid w:val="00774CDB"/>
    <w:rsid w:val="0079610A"/>
    <w:rsid w:val="007A533A"/>
    <w:rsid w:val="007B5FCF"/>
    <w:rsid w:val="007D6DEE"/>
    <w:rsid w:val="00800A27"/>
    <w:rsid w:val="00834BE2"/>
    <w:rsid w:val="00860712"/>
    <w:rsid w:val="008A0105"/>
    <w:rsid w:val="0090621B"/>
    <w:rsid w:val="009349A4"/>
    <w:rsid w:val="009463AF"/>
    <w:rsid w:val="009573F7"/>
    <w:rsid w:val="0098136A"/>
    <w:rsid w:val="009A4BD6"/>
    <w:rsid w:val="009A5448"/>
    <w:rsid w:val="009B7B60"/>
    <w:rsid w:val="00A43AAE"/>
    <w:rsid w:val="00A56BA6"/>
    <w:rsid w:val="00A60FCA"/>
    <w:rsid w:val="00A86CD2"/>
    <w:rsid w:val="00AF3109"/>
    <w:rsid w:val="00B30C08"/>
    <w:rsid w:val="00B42A6F"/>
    <w:rsid w:val="00B7052E"/>
    <w:rsid w:val="00B82A7A"/>
    <w:rsid w:val="00BA5A74"/>
    <w:rsid w:val="00BC7438"/>
    <w:rsid w:val="00C27071"/>
    <w:rsid w:val="00C54FC6"/>
    <w:rsid w:val="00C61A64"/>
    <w:rsid w:val="00C85E0F"/>
    <w:rsid w:val="00C97208"/>
    <w:rsid w:val="00CD0727"/>
    <w:rsid w:val="00CF1788"/>
    <w:rsid w:val="00D03505"/>
    <w:rsid w:val="00D17275"/>
    <w:rsid w:val="00D747C2"/>
    <w:rsid w:val="00D757A2"/>
    <w:rsid w:val="00D933EF"/>
    <w:rsid w:val="00DA175D"/>
    <w:rsid w:val="00DA1EC8"/>
    <w:rsid w:val="00DA76E6"/>
    <w:rsid w:val="00DB454D"/>
    <w:rsid w:val="00DB6FD0"/>
    <w:rsid w:val="00E3183F"/>
    <w:rsid w:val="00E514A2"/>
    <w:rsid w:val="00E66764"/>
    <w:rsid w:val="00E72F99"/>
    <w:rsid w:val="00E73F8B"/>
    <w:rsid w:val="00EA4E01"/>
    <w:rsid w:val="00EB105C"/>
    <w:rsid w:val="00EC0EAC"/>
    <w:rsid w:val="00EC206D"/>
    <w:rsid w:val="00FB50EE"/>
    <w:rsid w:val="00FF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04BF"/>
  <w15:chartTrackingRefBased/>
  <w15:docId w15:val="{95A497D8-11CF-4D88-9B71-44C33ABB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E77"/>
    <w:pPr>
      <w:ind w:left="720"/>
      <w:contextualSpacing/>
    </w:pPr>
  </w:style>
  <w:style w:type="character" w:customStyle="1" w:styleId="cwcot">
    <w:name w:val="cwcot"/>
    <w:basedOn w:val="DefaultParagraphFont"/>
    <w:rsid w:val="00040DA8"/>
  </w:style>
  <w:style w:type="paragraph" w:styleId="Caption">
    <w:name w:val="caption"/>
    <w:basedOn w:val="Normal"/>
    <w:next w:val="Normal"/>
    <w:uiPriority w:val="35"/>
    <w:unhideWhenUsed/>
    <w:qFormat/>
    <w:rsid w:val="00C270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32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32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32A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953A4"/>
    <w:rPr>
      <w:color w:val="808080"/>
    </w:rPr>
  </w:style>
  <w:style w:type="character" w:customStyle="1" w:styleId="mi">
    <w:name w:val="mi"/>
    <w:basedOn w:val="DefaultParagraphFont"/>
    <w:rsid w:val="002C4F8A"/>
  </w:style>
  <w:style w:type="character" w:customStyle="1" w:styleId="mo">
    <w:name w:val="mo"/>
    <w:basedOn w:val="DefaultParagraphFont"/>
    <w:rsid w:val="002C4F8A"/>
  </w:style>
  <w:style w:type="paragraph" w:styleId="BalloonText">
    <w:name w:val="Balloon Text"/>
    <w:basedOn w:val="Normal"/>
    <w:link w:val="BalloonTextChar"/>
    <w:uiPriority w:val="99"/>
    <w:semiHidden/>
    <w:unhideWhenUsed/>
    <w:rsid w:val="007D6D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7BCF-7B2E-40C6-8FA8-AF57C9D80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 Leoussis</dc:creator>
  <cp:keywords/>
  <dc:description/>
  <cp:lastModifiedBy>Savvas Leoussis</cp:lastModifiedBy>
  <cp:revision>13</cp:revision>
  <cp:lastPrinted>2018-04-22T19:48:00Z</cp:lastPrinted>
  <dcterms:created xsi:type="dcterms:W3CDTF">2018-04-21T14:24:00Z</dcterms:created>
  <dcterms:modified xsi:type="dcterms:W3CDTF">2018-04-23T12:50:00Z</dcterms:modified>
</cp:coreProperties>
</file>